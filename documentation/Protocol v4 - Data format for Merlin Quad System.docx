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CF7" w:rsidRDefault="00956EDC" w:rsidP="007011A9">
      <w:pPr>
        <w:spacing w:after="0"/>
        <w:rPr>
          <w:rFonts w:ascii="Line Printer (PC)" w:hAnsi="Line Printer (PC)"/>
        </w:rPr>
      </w:pPr>
      <w:bookmarkStart w:id="0" w:name="OLE_LINK1"/>
      <w:bookmarkStart w:id="1" w:name="OLE_LINK2"/>
      <w:r w:rsidRPr="005B31B9">
        <w:rPr>
          <w:b/>
        </w:rPr>
        <w:t xml:space="preserve">Data format for Merlin </w:t>
      </w:r>
      <w:r w:rsidR="00293AEC">
        <w:rPr>
          <w:b/>
        </w:rPr>
        <w:t>Quad S</w:t>
      </w:r>
      <w:r w:rsidRPr="005B31B9">
        <w:rPr>
          <w:b/>
        </w:rPr>
        <w:t>ystem</w:t>
      </w:r>
      <w:bookmarkEnd w:id="0"/>
      <w:bookmarkEnd w:id="1"/>
    </w:p>
    <w:p w:rsidR="00457CF7" w:rsidRDefault="00457CF7" w:rsidP="007011A9">
      <w:pPr>
        <w:spacing w:after="0"/>
        <w:rPr>
          <w:rFonts w:ascii="Line Printer (PC)" w:hAnsi="Line Printer (PC)"/>
        </w:rPr>
      </w:pPr>
    </w:p>
    <w:p w:rsidR="00781DE2" w:rsidRPr="00781DE2" w:rsidDel="006D0164" w:rsidRDefault="00781DE2" w:rsidP="007011A9">
      <w:pPr>
        <w:spacing w:after="0"/>
        <w:rPr>
          <w:del w:id="2" w:author="Ian Hoswell" w:date="2013-10-14T09:34:00Z"/>
          <w:b/>
        </w:rPr>
      </w:pPr>
      <w:del w:id="3" w:author="Ian Hoswell" w:date="2013-10-14T09:34:00Z">
        <w:r w:rsidRPr="00781DE2" w:rsidDel="006D0164">
          <w:rPr>
            <w:b/>
          </w:rPr>
          <w:delText>Data format and commands</w:delText>
        </w:r>
      </w:del>
    </w:p>
    <w:p w:rsidR="00781DE2" w:rsidDel="006D0164" w:rsidRDefault="00781DE2" w:rsidP="007011A9">
      <w:pPr>
        <w:spacing w:after="0"/>
        <w:rPr>
          <w:del w:id="4" w:author="Ian Hoswell" w:date="2013-10-14T09:34:00Z"/>
          <w:rFonts w:ascii="Line Printer (PC)" w:hAnsi="Line Printer (PC)"/>
        </w:rPr>
      </w:pPr>
    </w:p>
    <w:p w:rsidR="00956EDC" w:rsidDel="006D0164" w:rsidRDefault="009257D9" w:rsidP="007011A9">
      <w:pPr>
        <w:spacing w:after="0"/>
        <w:rPr>
          <w:del w:id="5" w:author="Ian Hoswell" w:date="2013-10-14T09:34:00Z"/>
        </w:rPr>
      </w:pPr>
      <w:del w:id="6" w:author="Ian Hoswell" w:date="2013-10-14T09:34:00Z">
        <w:r w:rsidRPr="00E24D78" w:rsidDel="006D0164">
          <w:rPr>
            <w:rFonts w:ascii="Line Printer (PC)" w:hAnsi="Line Printer (PC)"/>
          </w:rPr>
          <w:delText>&lt;</w:delText>
        </w:r>
        <w:r w:rsidR="00956EDC" w:rsidRPr="00E24D78" w:rsidDel="006D0164">
          <w:rPr>
            <w:rFonts w:ascii="Line Printer (PC)" w:hAnsi="Line Printer (PC)"/>
          </w:rPr>
          <w:delText>length</w:delText>
        </w:r>
        <w:r w:rsidRPr="00E24D78" w:rsidDel="006D0164">
          <w:rPr>
            <w:rFonts w:ascii="Line Printer (PC)" w:hAnsi="Line Printer (PC)"/>
          </w:rPr>
          <w:delText>&gt;</w:delText>
        </w:r>
        <w:r w:rsidR="00956EDC" w:rsidDel="006D0164">
          <w:delText xml:space="preserve"> is a u32 defining the length of the rest of the string</w:delText>
        </w:r>
        <w:r w:rsidR="00F75EA6" w:rsidDel="006D0164">
          <w:delText>, it is currently MSB first as defined by the LabView system.</w:delText>
        </w:r>
      </w:del>
    </w:p>
    <w:p w:rsidR="007011A9" w:rsidDel="006D0164" w:rsidRDefault="007011A9" w:rsidP="007011A9">
      <w:pPr>
        <w:spacing w:after="0"/>
        <w:rPr>
          <w:del w:id="7" w:author="Ian Hoswell" w:date="2013-10-14T09:34:00Z"/>
        </w:rPr>
      </w:pPr>
    </w:p>
    <w:p w:rsidR="00956EDC" w:rsidDel="006D0164" w:rsidRDefault="00956EDC" w:rsidP="007011A9">
      <w:pPr>
        <w:spacing w:after="0"/>
        <w:rPr>
          <w:del w:id="8" w:author="Ian Hoswell" w:date="2013-10-14T09:34:00Z"/>
        </w:rPr>
      </w:pPr>
      <w:del w:id="9" w:author="Ian Hoswell" w:date="2013-10-14T09:34:00Z">
        <w:r w:rsidDel="006D0164">
          <w:delText xml:space="preserve">On receipt of a </w:delText>
        </w:r>
        <w:r w:rsidR="003A6772" w:rsidDel="006D0164">
          <w:delText>start acquisition command</w:delText>
        </w:r>
      </w:del>
    </w:p>
    <w:p w:rsidR="007011A9" w:rsidDel="006D0164" w:rsidRDefault="007011A9" w:rsidP="007011A9">
      <w:pPr>
        <w:spacing w:after="0"/>
        <w:ind w:firstLine="720"/>
        <w:rPr>
          <w:del w:id="10" w:author="Ian Hoswell" w:date="2013-10-14T09:34:00Z"/>
          <w:rFonts w:ascii="Line Printer (PC)" w:hAnsi="Line Printer (PC)"/>
        </w:rPr>
      </w:pPr>
    </w:p>
    <w:p w:rsidR="00956EDC" w:rsidDel="006D0164" w:rsidRDefault="009257D9" w:rsidP="007011A9">
      <w:pPr>
        <w:spacing w:after="0"/>
        <w:ind w:firstLine="720"/>
        <w:rPr>
          <w:del w:id="11" w:author="Ian Hoswell" w:date="2013-10-14T09:34:00Z"/>
        </w:rPr>
      </w:pPr>
      <w:del w:id="12" w:author="Ian Hoswell" w:date="2013-10-14T09:34:00Z">
        <w:r w:rsidDel="006D0164">
          <w:rPr>
            <w:rFonts w:ascii="Line Printer (PC)" w:hAnsi="Line Printer (PC)"/>
          </w:rPr>
          <w:delText xml:space="preserve">&gt;&gt; </w:delText>
        </w:r>
        <w:r w:rsidR="00956EDC" w:rsidRPr="009257D9" w:rsidDel="006D0164">
          <w:rPr>
            <w:rFonts w:ascii="Line Printer (PC)" w:hAnsi="Line Printer (PC)"/>
          </w:rPr>
          <w:delText>MPX</w:delText>
        </w:r>
        <w:r w:rsidRPr="00E24D78" w:rsidDel="006D0164">
          <w:rPr>
            <w:rFonts w:ascii="Line Printer (PC)" w:hAnsi="Line Printer (PC)"/>
          </w:rPr>
          <w:delText>&lt;</w:delText>
        </w:r>
        <w:r w:rsidR="00956EDC" w:rsidRPr="00E24D78" w:rsidDel="006D0164">
          <w:rPr>
            <w:rFonts w:ascii="Line Printer (PC)" w:hAnsi="Line Printer (PC)"/>
          </w:rPr>
          <w:delText>length</w:delText>
        </w:r>
        <w:r w:rsidRPr="00E24D78" w:rsidDel="006D0164">
          <w:rPr>
            <w:rFonts w:ascii="Line Printer (PC)" w:hAnsi="Line Printer (PC)"/>
          </w:rPr>
          <w:delText>&gt;</w:delText>
        </w:r>
        <w:r w:rsidR="00956EDC" w:rsidRPr="009257D9" w:rsidDel="006D0164">
          <w:rPr>
            <w:rFonts w:ascii="Line Printer (PC)" w:hAnsi="Line Printer (PC)"/>
          </w:rPr>
          <w:delText>C</w:delText>
        </w:r>
        <w:r w:rsidR="00F75EA6" w:rsidDel="006D0164">
          <w:rPr>
            <w:rFonts w:ascii="Line Printer (PC)" w:hAnsi="Line Printer (PC)"/>
          </w:rPr>
          <w:delText>MD</w:delText>
        </w:r>
        <w:r w:rsidRPr="009257D9" w:rsidDel="006D0164">
          <w:rPr>
            <w:rFonts w:ascii="Line Printer (PC)" w:hAnsi="Line Printer (PC)"/>
          </w:rPr>
          <w:delText>,</w:delText>
        </w:r>
        <w:r w:rsidR="00F75EA6" w:rsidDel="006D0164">
          <w:rPr>
            <w:rFonts w:ascii="Line Printer (PC)" w:hAnsi="Line Printer (PC)"/>
          </w:rPr>
          <w:delText>STARTACQUISITION</w:delText>
        </w:r>
        <w:r w:rsidDel="006D0164">
          <w:rPr>
            <w:rFonts w:ascii="Line Printer (PC)" w:hAnsi="Line Printer (PC)"/>
          </w:rPr>
          <w:delText>&lt;</w:delText>
        </w:r>
        <w:r w:rsidRPr="009257D9" w:rsidDel="006D0164">
          <w:rPr>
            <w:rFonts w:ascii="Line Printer (PC)" w:hAnsi="Line Printer (PC)"/>
          </w:rPr>
          <w:delText xml:space="preserve">CR </w:delText>
        </w:r>
        <w:r w:rsidR="00956EDC" w:rsidRPr="009257D9" w:rsidDel="006D0164">
          <w:rPr>
            <w:rFonts w:ascii="Line Printer (PC)" w:hAnsi="Line Printer (PC)"/>
          </w:rPr>
          <w:delText>LF</w:delText>
        </w:r>
        <w:r w:rsidDel="006D0164">
          <w:rPr>
            <w:rFonts w:ascii="Line Printer (PC)" w:hAnsi="Line Printer (PC)"/>
          </w:rPr>
          <w:delText>&gt;</w:delText>
        </w:r>
      </w:del>
    </w:p>
    <w:p w:rsidR="007011A9" w:rsidDel="006D0164" w:rsidRDefault="007011A9" w:rsidP="007011A9">
      <w:pPr>
        <w:spacing w:after="0"/>
        <w:rPr>
          <w:del w:id="13" w:author="Ian Hoswell" w:date="2013-10-14T09:34:00Z"/>
        </w:rPr>
      </w:pPr>
    </w:p>
    <w:p w:rsidR="00956EDC" w:rsidDel="006D0164" w:rsidRDefault="003A6772" w:rsidP="007011A9">
      <w:pPr>
        <w:spacing w:after="0"/>
        <w:rPr>
          <w:del w:id="14" w:author="Ian Hoswell" w:date="2013-10-14T09:34:00Z"/>
        </w:rPr>
      </w:pPr>
      <w:del w:id="15" w:author="Ian Hoswell" w:date="2013-10-14T09:34:00Z">
        <w:r w:rsidDel="006D0164">
          <w:delText>T</w:delText>
        </w:r>
        <w:r w:rsidR="00956EDC" w:rsidDel="006D0164">
          <w:delText xml:space="preserve">he </w:delText>
        </w:r>
        <w:r w:rsidR="009257D9" w:rsidDel="006D0164">
          <w:delText>Merlin</w:delText>
        </w:r>
        <w:r w:rsidR="00956EDC" w:rsidDel="006D0164">
          <w:delText xml:space="preserve"> will</w:delText>
        </w:r>
        <w:r w:rsidDel="006D0164">
          <w:delText xml:space="preserve"> immediately </w:delText>
        </w:r>
        <w:r w:rsidR="00956EDC" w:rsidDel="006D0164">
          <w:delText>echo</w:delText>
        </w:r>
        <w:r w:rsidDel="006D0164">
          <w:delText xml:space="preserve"> the following on the command channel</w:delText>
        </w:r>
      </w:del>
    </w:p>
    <w:p w:rsidR="007011A9" w:rsidDel="006D0164" w:rsidRDefault="007011A9" w:rsidP="007011A9">
      <w:pPr>
        <w:spacing w:after="0"/>
        <w:ind w:firstLine="720"/>
        <w:rPr>
          <w:del w:id="16" w:author="Ian Hoswell" w:date="2013-10-14T09:34:00Z"/>
          <w:rFonts w:ascii="Line Printer (PC)" w:hAnsi="Line Printer (PC)"/>
        </w:rPr>
      </w:pPr>
    </w:p>
    <w:p w:rsidR="009257D9" w:rsidDel="006D0164" w:rsidRDefault="009257D9" w:rsidP="007011A9">
      <w:pPr>
        <w:spacing w:after="0"/>
        <w:ind w:firstLine="720"/>
        <w:rPr>
          <w:del w:id="17" w:author="Ian Hoswell" w:date="2013-10-14T09:34:00Z"/>
          <w:rFonts w:ascii="Line Printer (PC)" w:hAnsi="Line Printer (PC)"/>
        </w:rPr>
      </w:pPr>
      <w:del w:id="18" w:author="Ian Hoswell" w:date="2013-10-14T09:34:00Z">
        <w:r w:rsidRPr="009257D9" w:rsidDel="006D0164">
          <w:rPr>
            <w:rFonts w:ascii="Line Printer (PC)" w:hAnsi="Line Printer (PC)"/>
          </w:rPr>
          <w:delText xml:space="preserve">&lt;&lt; </w:delText>
        </w:r>
        <w:r w:rsidR="00956EDC" w:rsidRPr="009257D9" w:rsidDel="006D0164">
          <w:rPr>
            <w:rFonts w:ascii="Line Printer (PC)" w:hAnsi="Line Printer (PC)"/>
          </w:rPr>
          <w:delText>MPX</w:delText>
        </w:r>
        <w:r w:rsidRPr="00E24D78" w:rsidDel="006D0164">
          <w:rPr>
            <w:rFonts w:ascii="Line Printer (PC)" w:hAnsi="Line Printer (PC)"/>
          </w:rPr>
          <w:delText>&lt;</w:delText>
        </w:r>
        <w:r w:rsidR="00956EDC" w:rsidRPr="00E24D78" w:rsidDel="006D0164">
          <w:rPr>
            <w:rFonts w:ascii="Line Printer (PC)" w:hAnsi="Line Printer (PC)"/>
          </w:rPr>
          <w:delText>length</w:delText>
        </w:r>
        <w:r w:rsidRPr="00E24D78" w:rsidDel="006D0164">
          <w:rPr>
            <w:rFonts w:ascii="Line Printer (PC)" w:hAnsi="Line Printer (PC)"/>
          </w:rPr>
          <w:delText>&gt;</w:delText>
        </w:r>
        <w:r w:rsidR="00F75EA6" w:rsidRPr="00F75EA6" w:rsidDel="006D0164">
          <w:rPr>
            <w:rFonts w:ascii="Line Printer (PC)" w:hAnsi="Line Printer (PC)"/>
          </w:rPr>
          <w:delText xml:space="preserve"> </w:delText>
        </w:r>
        <w:r w:rsidR="00F75EA6" w:rsidRPr="009257D9" w:rsidDel="006D0164">
          <w:rPr>
            <w:rFonts w:ascii="Line Printer (PC)" w:hAnsi="Line Printer (PC)"/>
          </w:rPr>
          <w:delText>C</w:delText>
        </w:r>
        <w:r w:rsidR="00F75EA6" w:rsidDel="006D0164">
          <w:rPr>
            <w:rFonts w:ascii="Line Printer (PC)" w:hAnsi="Line Printer (PC)"/>
          </w:rPr>
          <w:delText>MD</w:delText>
        </w:r>
        <w:r w:rsidR="00F75EA6" w:rsidRPr="009257D9" w:rsidDel="006D0164">
          <w:rPr>
            <w:rFonts w:ascii="Line Printer (PC)" w:hAnsi="Line Printer (PC)"/>
          </w:rPr>
          <w:delText>,</w:delText>
        </w:r>
        <w:r w:rsidR="00F75EA6" w:rsidDel="006D0164">
          <w:rPr>
            <w:rFonts w:ascii="Line Printer (PC)" w:hAnsi="Line Printer (PC)"/>
          </w:rPr>
          <w:delText>STARTACQUISITION</w:delText>
        </w:r>
        <w:r w:rsidR="00E24D78" w:rsidDel="006D0164">
          <w:rPr>
            <w:rFonts w:ascii="Line Printer (PC)" w:hAnsi="Line Printer (PC)"/>
          </w:rPr>
          <w:delText>,0</w:delText>
        </w:r>
        <w:r w:rsidDel="006D0164">
          <w:rPr>
            <w:rFonts w:ascii="Line Printer (PC)" w:hAnsi="Line Printer (PC)"/>
          </w:rPr>
          <w:delText>&lt;</w:delText>
        </w:r>
        <w:r w:rsidR="00956EDC" w:rsidRPr="00956EDC" w:rsidDel="006D0164">
          <w:rPr>
            <w:rFonts w:ascii="Line Printer (PC)" w:hAnsi="Line Printer (PC)"/>
          </w:rPr>
          <w:delText>CR LF</w:delText>
        </w:r>
        <w:r w:rsidDel="006D0164">
          <w:rPr>
            <w:rFonts w:ascii="Line Printer (PC)" w:hAnsi="Line Printer (PC)"/>
          </w:rPr>
          <w:delText xml:space="preserve">&gt; </w:delText>
        </w:r>
      </w:del>
    </w:p>
    <w:p w:rsidR="00685401" w:rsidDel="006D0164" w:rsidRDefault="00685401" w:rsidP="007011A9">
      <w:pPr>
        <w:spacing w:after="0"/>
        <w:rPr>
          <w:del w:id="19" w:author="Ian Hoswell" w:date="2013-10-14T09:34:00Z"/>
        </w:rPr>
      </w:pPr>
    </w:p>
    <w:p w:rsidR="009257D9" w:rsidDel="006D0164" w:rsidRDefault="009257D9" w:rsidP="007011A9">
      <w:pPr>
        <w:spacing w:after="0"/>
        <w:rPr>
          <w:del w:id="20" w:author="Ian Hoswell" w:date="2013-10-14T09:34:00Z"/>
        </w:rPr>
      </w:pPr>
      <w:del w:id="21" w:author="Ian Hoswell" w:date="2013-10-14T09:34:00Z">
        <w:r w:rsidRPr="009257D9" w:rsidDel="006D0164">
          <w:delText>where the 0 is the appropriate error code</w:delText>
        </w:r>
        <w:r w:rsidR="00F75EA6" w:rsidDel="006D0164">
          <w:delText>.</w:delText>
        </w:r>
      </w:del>
    </w:p>
    <w:p w:rsidR="00F75EA6" w:rsidRPr="00F75EA6" w:rsidDel="006D0164" w:rsidRDefault="00F75EA6" w:rsidP="007011A9">
      <w:pPr>
        <w:spacing w:after="0"/>
        <w:rPr>
          <w:del w:id="22" w:author="Ian Hoswell" w:date="2013-10-14T09:34:00Z"/>
          <w:rFonts w:ascii="Line Printer (PC)" w:hAnsi="Line Printer (PC)"/>
          <w:i/>
          <w:color w:val="808080" w:themeColor="background1" w:themeShade="80"/>
        </w:rPr>
      </w:pPr>
      <w:del w:id="23" w:author="Ian Hoswell" w:date="2013-10-14T09:34:00Z">
        <w:r w:rsidRPr="00F75EA6" w:rsidDel="006D0164">
          <w:rPr>
            <w:i/>
            <w:color w:val="808080" w:themeColor="background1" w:themeShade="80"/>
          </w:rPr>
          <w:delText>This is a different scheme from the one originally proposed which was &lt;header&gt;,&lt; error&gt;,&lt; echo&gt;.  Will this be a problem or can we continue in this way?</w:delText>
        </w:r>
      </w:del>
    </w:p>
    <w:p w:rsidR="007011A9" w:rsidDel="006D0164" w:rsidRDefault="007011A9" w:rsidP="007011A9">
      <w:pPr>
        <w:spacing w:after="0"/>
        <w:rPr>
          <w:del w:id="24" w:author="Ian Hoswell" w:date="2013-10-14T09:34:00Z"/>
        </w:rPr>
      </w:pPr>
    </w:p>
    <w:p w:rsidR="00956EDC" w:rsidDel="006D0164" w:rsidRDefault="00956EDC" w:rsidP="007011A9">
      <w:pPr>
        <w:spacing w:after="0"/>
        <w:rPr>
          <w:del w:id="25" w:author="Ian Hoswell" w:date="2013-10-14T09:34:00Z"/>
        </w:rPr>
      </w:pPr>
      <w:del w:id="26" w:author="Ian Hoswell" w:date="2013-10-14T09:34:00Z">
        <w:r w:rsidDel="006D0164">
          <w:delText xml:space="preserve">Immediately on the data channel </w:delText>
        </w:r>
        <w:r w:rsidR="009257D9" w:rsidDel="006D0164">
          <w:delText xml:space="preserve">(assuming the command can proceed) </w:delText>
        </w:r>
        <w:r w:rsidDel="006D0164">
          <w:delText>an Acquisition header will be sent to record details about the system settings for this acquisition</w:delText>
        </w:r>
        <w:r w:rsidR="00F75EA6" w:rsidDel="006D0164">
          <w:delText xml:space="preserve"> (see below)</w:delText>
        </w:r>
      </w:del>
    </w:p>
    <w:p w:rsidR="007011A9" w:rsidDel="006D0164" w:rsidRDefault="007011A9" w:rsidP="007011A9">
      <w:pPr>
        <w:spacing w:after="0"/>
        <w:ind w:firstLine="720"/>
        <w:rPr>
          <w:del w:id="27" w:author="Ian Hoswell" w:date="2013-10-14T09:34:00Z"/>
          <w:rFonts w:ascii="Line Printer (PC)" w:hAnsi="Line Printer (PC)"/>
        </w:rPr>
      </w:pPr>
    </w:p>
    <w:p w:rsidR="00956EDC" w:rsidRPr="005B31B9" w:rsidDel="006D0164" w:rsidRDefault="005B31B9" w:rsidP="007011A9">
      <w:pPr>
        <w:spacing w:after="0"/>
        <w:ind w:firstLine="720"/>
        <w:rPr>
          <w:del w:id="28" w:author="Ian Hoswell" w:date="2013-10-14T09:34:00Z"/>
          <w:rFonts w:ascii="Line Printer (PC)" w:hAnsi="Line Printer (PC)"/>
        </w:rPr>
      </w:pPr>
      <w:del w:id="29" w:author="Ian Hoswell" w:date="2013-10-14T09:34:00Z">
        <w:r w:rsidRPr="005B31B9" w:rsidDel="006D0164">
          <w:rPr>
            <w:rFonts w:ascii="Line Printer (PC)" w:hAnsi="Line Printer (PC)"/>
          </w:rPr>
          <w:delText xml:space="preserve">&lt;&lt; </w:delText>
        </w:r>
        <w:r w:rsidDel="006D0164">
          <w:rPr>
            <w:rFonts w:ascii="Line Printer (PC)" w:hAnsi="Line Printer (PC)"/>
          </w:rPr>
          <w:delText>MPX</w:delText>
        </w:r>
        <w:r w:rsidRPr="005B31B9" w:rsidDel="006D0164">
          <w:rPr>
            <w:rFonts w:ascii="Line Printer (PC)" w:hAnsi="Line Printer (PC)"/>
          </w:rPr>
          <w:delText>&lt;</w:delText>
        </w:r>
        <w:r w:rsidR="00956EDC" w:rsidRPr="005B31B9" w:rsidDel="006D0164">
          <w:rPr>
            <w:rFonts w:ascii="Line Printer (PC)" w:hAnsi="Line Printer (PC)"/>
          </w:rPr>
          <w:delText>length</w:delText>
        </w:r>
        <w:r w:rsidRPr="005B31B9" w:rsidDel="006D0164">
          <w:rPr>
            <w:rFonts w:ascii="Line Printer (PC)" w:hAnsi="Line Printer (PC)"/>
          </w:rPr>
          <w:delText>&gt;&lt;</w:delText>
        </w:r>
        <w:r w:rsidR="00956EDC" w:rsidRPr="005B31B9" w:rsidDel="006D0164">
          <w:rPr>
            <w:rFonts w:ascii="Line Printer (PC)" w:hAnsi="Line Printer (PC)"/>
          </w:rPr>
          <w:delText>2k</w:delText>
        </w:r>
        <w:r w:rsidDel="006D0164">
          <w:rPr>
            <w:rFonts w:ascii="Line Printer (PC)" w:hAnsi="Line Printer (PC)"/>
          </w:rPr>
          <w:delText>B</w:delText>
        </w:r>
        <w:r w:rsidR="00956EDC" w:rsidRPr="005B31B9" w:rsidDel="006D0164">
          <w:rPr>
            <w:rFonts w:ascii="Line Printer (PC)" w:hAnsi="Line Printer (PC)"/>
          </w:rPr>
          <w:delText xml:space="preserve"> ASCII Header</w:delText>
        </w:r>
        <w:r w:rsidRPr="005B31B9" w:rsidDel="006D0164">
          <w:rPr>
            <w:rFonts w:ascii="Line Printer (PC)" w:hAnsi="Line Printer (PC)"/>
          </w:rPr>
          <w:delText>&gt;&lt;CR LF&gt;</w:delText>
        </w:r>
        <w:r w:rsidR="009257D9" w:rsidRPr="005B31B9" w:rsidDel="006D0164">
          <w:rPr>
            <w:rFonts w:ascii="Line Printer (PC)" w:hAnsi="Line Printer (PC)"/>
          </w:rPr>
          <w:delText xml:space="preserve"> </w:delText>
        </w:r>
      </w:del>
    </w:p>
    <w:p w:rsidR="007011A9" w:rsidDel="006D0164" w:rsidRDefault="007011A9" w:rsidP="007011A9">
      <w:pPr>
        <w:spacing w:after="0"/>
        <w:rPr>
          <w:del w:id="30" w:author="Ian Hoswell" w:date="2013-10-14T09:34:00Z"/>
        </w:rPr>
      </w:pPr>
    </w:p>
    <w:p w:rsidR="005B31B9" w:rsidDel="006D0164" w:rsidRDefault="005B31B9" w:rsidP="007011A9">
      <w:pPr>
        <w:spacing w:after="0"/>
        <w:rPr>
          <w:del w:id="31" w:author="Ian Hoswell" w:date="2013-10-14T09:34:00Z"/>
        </w:rPr>
      </w:pPr>
      <w:del w:id="32" w:author="Ian Hoswell" w:date="2013-10-14T09:34:00Z">
        <w:r w:rsidDel="006D0164">
          <w:delText>Immediately following the completion of the first frame the data frame will be sent on the data channel</w:delText>
        </w:r>
        <w:r w:rsidR="00E24D78" w:rsidDel="006D0164">
          <w:delText xml:space="preserve"> with an embedded frame header</w:delText>
        </w:r>
        <w:r w:rsidR="00F75EA6" w:rsidDel="006D0164">
          <w:delText xml:space="preserve"> (see below)</w:delText>
        </w:r>
      </w:del>
    </w:p>
    <w:p w:rsidR="007011A9" w:rsidDel="006D0164" w:rsidRDefault="005B31B9" w:rsidP="007011A9">
      <w:pPr>
        <w:spacing w:after="0"/>
        <w:rPr>
          <w:del w:id="33" w:author="Ian Hoswell" w:date="2013-10-14T09:34:00Z"/>
        </w:rPr>
      </w:pPr>
      <w:del w:id="34" w:author="Ian Hoswell" w:date="2013-10-14T09:34:00Z">
        <w:r w:rsidDel="006D0164">
          <w:tab/>
        </w:r>
      </w:del>
    </w:p>
    <w:p w:rsidR="005B31B9" w:rsidDel="006D0164" w:rsidRDefault="005B31B9" w:rsidP="007011A9">
      <w:pPr>
        <w:spacing w:after="0"/>
        <w:ind w:firstLine="720"/>
        <w:rPr>
          <w:del w:id="35" w:author="Ian Hoswell" w:date="2013-10-14T09:34:00Z"/>
          <w:rFonts w:ascii="Line Printer (PC)" w:hAnsi="Line Printer (PC)"/>
        </w:rPr>
      </w:pPr>
      <w:del w:id="36" w:author="Ian Hoswell" w:date="2013-10-14T09:34:00Z">
        <w:r w:rsidRPr="005B31B9" w:rsidDel="006D0164">
          <w:rPr>
            <w:rFonts w:ascii="Line Printer (PC)" w:hAnsi="Line Printer (PC)"/>
          </w:rPr>
          <w:delText xml:space="preserve">&lt;&lt; </w:delText>
        </w:r>
        <w:r w:rsidDel="006D0164">
          <w:rPr>
            <w:rFonts w:ascii="Line Printer (PC)" w:hAnsi="Line Printer (PC)"/>
          </w:rPr>
          <w:delText>MPX</w:delText>
        </w:r>
        <w:r w:rsidRPr="005B31B9" w:rsidDel="006D0164">
          <w:rPr>
            <w:rFonts w:ascii="Line Printer (PC)" w:hAnsi="Line Printer (PC)"/>
          </w:rPr>
          <w:delText>&lt;length&gt;&lt;</w:delText>
        </w:r>
        <w:r w:rsidDel="006D0164">
          <w:rPr>
            <w:rFonts w:ascii="Line Printer (PC)" w:hAnsi="Line Printer (PC)"/>
          </w:rPr>
          <w:delText>256B</w:delText>
        </w:r>
        <w:r w:rsidRPr="005B31B9" w:rsidDel="006D0164">
          <w:rPr>
            <w:rFonts w:ascii="Line Printer (PC)" w:hAnsi="Line Printer (PC)"/>
          </w:rPr>
          <w:delText xml:space="preserve"> ASCII Header&gt;</w:delText>
        </w:r>
        <w:r w:rsidDel="006D0164">
          <w:rPr>
            <w:rFonts w:ascii="Line Printer (PC)" w:hAnsi="Line Printer (PC)"/>
          </w:rPr>
          <w:delText>&lt;</w:delText>
        </w:r>
        <w:r w:rsidR="00E24D78" w:rsidRPr="003A6772" w:rsidDel="006D0164">
          <w:delText>pixel data</w:delText>
        </w:r>
        <w:r w:rsidR="00E24D78" w:rsidDel="006D0164">
          <w:rPr>
            <w:rFonts w:ascii="Line Printer (PC)" w:hAnsi="Line Printer (PC)"/>
          </w:rPr>
          <w:delText xml:space="preserve"> </w:delText>
        </w:r>
        <w:r w:rsidDel="006D0164">
          <w:rPr>
            <w:rFonts w:ascii="Line Printer (PC)" w:hAnsi="Line Printer (PC)"/>
          </w:rPr>
          <w:delText>65536</w:delText>
        </w:r>
        <w:r w:rsidR="00E24D78" w:rsidDel="006D0164">
          <w:rPr>
            <w:rFonts w:ascii="Line Printer (PC)" w:hAnsi="Line Printer (PC)"/>
          </w:rPr>
          <w:delText xml:space="preserve"> </w:delText>
        </w:r>
        <w:r w:rsidDel="006D0164">
          <w:rPr>
            <w:rFonts w:ascii="Line Printer (PC)" w:hAnsi="Line Printer (PC)"/>
          </w:rPr>
          <w:delText>x</w:delText>
        </w:r>
        <w:r w:rsidR="00E24D78" w:rsidDel="006D0164">
          <w:rPr>
            <w:rFonts w:ascii="Line Printer (PC)" w:hAnsi="Line Printer (PC)"/>
          </w:rPr>
          <w:delText xml:space="preserve"> </w:delText>
        </w:r>
        <w:r w:rsidDel="006D0164">
          <w:rPr>
            <w:rFonts w:ascii="Line Printer (PC)" w:hAnsi="Line Printer (PC)"/>
          </w:rPr>
          <w:delText>16bit&gt;</w:delText>
        </w:r>
        <w:r w:rsidRPr="005B31B9" w:rsidDel="006D0164">
          <w:rPr>
            <w:rFonts w:ascii="Line Printer (PC)" w:hAnsi="Line Printer (PC)"/>
          </w:rPr>
          <w:delText xml:space="preserve">&lt;CR LF&gt; </w:delText>
        </w:r>
      </w:del>
    </w:p>
    <w:p w:rsidR="007011A9" w:rsidDel="006D0164" w:rsidRDefault="007011A9" w:rsidP="007011A9">
      <w:pPr>
        <w:spacing w:after="0"/>
        <w:ind w:firstLine="720"/>
        <w:rPr>
          <w:del w:id="37" w:author="Ian Hoswell" w:date="2013-10-14T09:34:00Z"/>
          <w:rFonts w:ascii="Line Printer (PC)" w:hAnsi="Line Printer (PC)"/>
        </w:rPr>
      </w:pPr>
    </w:p>
    <w:p w:rsidR="00E24D78" w:rsidDel="006D0164" w:rsidRDefault="00E24D78" w:rsidP="007011A9">
      <w:pPr>
        <w:spacing w:after="0"/>
        <w:rPr>
          <w:del w:id="38" w:author="Ian Hoswell" w:date="2013-10-14T09:34:00Z"/>
        </w:rPr>
      </w:pPr>
      <w:del w:id="39" w:author="Ian Hoswell" w:date="2013-10-14T09:34:00Z">
        <w:r w:rsidRPr="00E24D78" w:rsidDel="006D0164">
          <w:delText xml:space="preserve">This will be repeated after every frame until the </w:delText>
        </w:r>
        <w:r w:rsidDel="006D0164">
          <w:delText>acquisition is complete.</w:delText>
        </w:r>
      </w:del>
    </w:p>
    <w:p w:rsidR="007011A9" w:rsidDel="006D0164" w:rsidRDefault="003A6772" w:rsidP="007011A9">
      <w:pPr>
        <w:spacing w:after="0"/>
        <w:rPr>
          <w:del w:id="40" w:author="Ian Hoswell" w:date="2013-10-14T09:34:00Z"/>
        </w:rPr>
      </w:pPr>
      <w:del w:id="41" w:author="Ian Hoswell" w:date="2013-10-14T09:34:00Z">
        <w:r w:rsidDel="006D0164">
          <w:delText xml:space="preserve">In the case of two counters being used independently two frame communications will be made sequentially after each frame.  </w:delText>
        </w:r>
      </w:del>
    </w:p>
    <w:p w:rsidR="003A6772" w:rsidDel="006D0164" w:rsidRDefault="003A6772" w:rsidP="007011A9">
      <w:pPr>
        <w:spacing w:after="0"/>
        <w:rPr>
          <w:del w:id="42" w:author="Ian Hoswell" w:date="2013-10-14T09:34:00Z"/>
        </w:rPr>
      </w:pPr>
      <w:del w:id="43" w:author="Ian Hoswell" w:date="2013-10-14T09:34:00Z">
        <w:r w:rsidDel="006D0164">
          <w:delText>In the case of a 24bit acquisition the pixel data component will be 65536 x 32bit values</w:delText>
        </w:r>
      </w:del>
    </w:p>
    <w:p w:rsidR="003A6772" w:rsidDel="006D0164" w:rsidRDefault="003A6772" w:rsidP="007011A9">
      <w:pPr>
        <w:spacing w:after="0"/>
        <w:rPr>
          <w:del w:id="44" w:author="Ian Hoswell" w:date="2013-10-14T09:34:00Z"/>
        </w:rPr>
      </w:pPr>
      <w:del w:id="45" w:author="Ian Hoswell" w:date="2013-10-14T09:34:00Z">
        <w:r w:rsidDel="006D0164">
          <w:delText>The pixel data will be LSB first (little endian as agreed)</w:delText>
        </w:r>
        <w:r w:rsidR="00F75EA6" w:rsidDel="006D0164">
          <w:delText xml:space="preserve">. </w:delText>
        </w:r>
      </w:del>
    </w:p>
    <w:p w:rsidR="00F75EA6" w:rsidRPr="00F75EA6" w:rsidDel="006D0164" w:rsidRDefault="00F75EA6" w:rsidP="007011A9">
      <w:pPr>
        <w:spacing w:after="0"/>
        <w:rPr>
          <w:del w:id="46" w:author="Ian Hoswell" w:date="2013-10-14T09:34:00Z"/>
          <w:i/>
          <w:color w:val="808080" w:themeColor="background1" w:themeShade="80"/>
        </w:rPr>
      </w:pPr>
      <w:del w:id="47" w:author="Ian Hoswell" w:date="2013-10-14T09:34:00Z">
        <w:r w:rsidRPr="00F75EA6" w:rsidDel="006D0164">
          <w:rPr>
            <w:i/>
            <w:color w:val="808080" w:themeColor="background1" w:themeShade="80"/>
          </w:rPr>
          <w:delText xml:space="preserve">Is this duality a problem? Should we harmonise on LSB or MSB for both the length and data </w:delText>
        </w:r>
        <w:r w:rsidR="00685401" w:rsidDel="006D0164">
          <w:rPr>
            <w:i/>
            <w:color w:val="808080" w:themeColor="background1" w:themeShade="80"/>
          </w:rPr>
          <w:delText>words</w:delText>
        </w:r>
        <w:r w:rsidRPr="00F75EA6" w:rsidDel="006D0164">
          <w:rPr>
            <w:i/>
            <w:color w:val="808080" w:themeColor="background1" w:themeShade="80"/>
          </w:rPr>
          <w:delText>?</w:delText>
        </w:r>
      </w:del>
    </w:p>
    <w:p w:rsidR="00F75EA6" w:rsidDel="006D0164" w:rsidRDefault="00F75EA6" w:rsidP="007011A9">
      <w:pPr>
        <w:spacing w:after="0"/>
        <w:rPr>
          <w:del w:id="48" w:author="Ian Hoswell" w:date="2013-10-14T09:34:00Z"/>
          <w:b/>
        </w:rPr>
      </w:pPr>
    </w:p>
    <w:p w:rsidR="00F75EA6" w:rsidDel="006D0164" w:rsidRDefault="00F75EA6" w:rsidP="007011A9">
      <w:pPr>
        <w:spacing w:after="0"/>
        <w:rPr>
          <w:del w:id="49" w:author="Ian Hoswell" w:date="2013-10-14T09:34:00Z"/>
          <w:b/>
        </w:rPr>
      </w:pPr>
    </w:p>
    <w:p w:rsidR="00F75EA6" w:rsidDel="006D0164" w:rsidRDefault="00F75EA6" w:rsidP="007011A9">
      <w:pPr>
        <w:spacing w:after="0"/>
        <w:rPr>
          <w:del w:id="50" w:author="Ian Hoswell" w:date="2013-10-14T09:34:00Z"/>
          <w:b/>
        </w:rPr>
      </w:pPr>
    </w:p>
    <w:p w:rsidR="00F75EA6" w:rsidDel="006D0164" w:rsidRDefault="00F75EA6" w:rsidP="007011A9">
      <w:pPr>
        <w:spacing w:after="0"/>
        <w:rPr>
          <w:del w:id="51" w:author="Ian Hoswell" w:date="2013-10-14T09:34:00Z"/>
          <w:b/>
        </w:rPr>
      </w:pPr>
    </w:p>
    <w:p w:rsidR="00F75EA6" w:rsidDel="006D0164" w:rsidRDefault="00F75EA6" w:rsidP="007011A9">
      <w:pPr>
        <w:spacing w:after="0"/>
        <w:rPr>
          <w:del w:id="52" w:author="Ian Hoswell" w:date="2013-10-14T09:34:00Z"/>
          <w:b/>
        </w:rPr>
      </w:pPr>
    </w:p>
    <w:p w:rsidR="00F75EA6" w:rsidDel="006D0164" w:rsidRDefault="00F75EA6" w:rsidP="007011A9">
      <w:pPr>
        <w:spacing w:after="0"/>
        <w:rPr>
          <w:del w:id="53" w:author="Ian Hoswell" w:date="2013-10-14T09:34:00Z"/>
          <w:b/>
        </w:rPr>
      </w:pPr>
    </w:p>
    <w:p w:rsidR="00685401" w:rsidDel="006D0164" w:rsidRDefault="00685401" w:rsidP="007011A9">
      <w:pPr>
        <w:spacing w:after="0"/>
        <w:rPr>
          <w:del w:id="54" w:author="Ian Hoswell" w:date="2013-10-14T09:34:00Z"/>
          <w:b/>
        </w:rPr>
      </w:pPr>
    </w:p>
    <w:p w:rsidR="00F75EA6" w:rsidDel="006D0164" w:rsidRDefault="00F75EA6" w:rsidP="007011A9">
      <w:pPr>
        <w:spacing w:after="0"/>
        <w:rPr>
          <w:del w:id="55" w:author="Ian Hoswell" w:date="2013-10-14T09:34:00Z"/>
          <w:b/>
        </w:rPr>
      </w:pPr>
    </w:p>
    <w:p w:rsidR="007011A9" w:rsidRPr="00781DE2" w:rsidRDefault="00781DE2" w:rsidP="007011A9">
      <w:pPr>
        <w:spacing w:after="0"/>
        <w:rPr>
          <w:b/>
        </w:rPr>
      </w:pPr>
      <w:r w:rsidRPr="00781DE2">
        <w:rPr>
          <w:b/>
        </w:rPr>
        <w:t>Frame Header</w:t>
      </w:r>
    </w:p>
    <w:p w:rsidR="00781DE2" w:rsidDel="00ED6523" w:rsidRDefault="00ED6523" w:rsidP="00ED6523">
      <w:pPr>
        <w:spacing w:after="0"/>
        <w:rPr>
          <w:del w:id="56" w:author="xzl80112" w:date="2013-09-19T10:43:00Z"/>
        </w:rPr>
      </w:pPr>
      <w:ins w:id="57" w:author="xzl80112" w:date="2013-09-19T10:42:00Z">
        <w:r>
          <w:t xml:space="preserve">The frame header </w:t>
        </w:r>
      </w:ins>
    </w:p>
    <w:p w:rsidR="007011A9" w:rsidRDefault="00E24D78" w:rsidP="007011A9">
      <w:pPr>
        <w:spacing w:after="0"/>
        <w:rPr>
          <w:ins w:id="58" w:author="xzl80112" w:date="2013-09-19T10:50:00Z"/>
        </w:rPr>
      </w:pPr>
      <w:del w:id="59" w:author="xzl80112" w:date="2013-09-19T10:43:00Z">
        <w:r w:rsidDel="00ED6523">
          <w:delText>The 2</w:delText>
        </w:r>
        <w:r w:rsidR="007011A9" w:rsidDel="00ED6523">
          <w:delText>56 character frame header will b</w:delText>
        </w:r>
        <w:r w:rsidDel="00ED6523">
          <w:delText>e as follows</w:delText>
        </w:r>
        <w:r w:rsidR="007011A9" w:rsidDel="00ED6523">
          <w:delText xml:space="preserve"> </w:delText>
        </w:r>
        <w:r w:rsidR="00F75EA6" w:rsidDel="00ED6523">
          <w:delText xml:space="preserve">, It </w:delText>
        </w:r>
      </w:del>
      <w:proofErr w:type="gramStart"/>
      <w:r w:rsidR="00F75EA6">
        <w:t>is</w:t>
      </w:r>
      <w:proofErr w:type="gramEnd"/>
      <w:r w:rsidR="00F75EA6">
        <w:t xml:space="preserve"> intended to record settings that could change from frame to frame</w:t>
      </w:r>
      <w:ins w:id="60" w:author="xzl80112" w:date="2013-09-19T10:43:00Z">
        <w:r w:rsidR="00ED6523">
          <w:t xml:space="preserve"> as well as provide enough information to read back the data, even in the absence of the Acquisition Header.</w:t>
        </w:r>
      </w:ins>
      <w:ins w:id="61" w:author="xzl80112" w:date="2013-09-19T10:46:00Z">
        <w:r w:rsidR="00ED6523">
          <w:t xml:space="preserve"> The header is represented a text string divided into comma separated fields.</w:t>
        </w:r>
      </w:ins>
      <w:ins w:id="62" w:author="xzl80112" w:date="2013-09-19T10:49:00Z">
        <w:r w:rsidR="00ED6523">
          <w:t xml:space="preserve"> The </w:t>
        </w:r>
      </w:ins>
      <w:ins w:id="63" w:author="Ian Hoswell" w:date="2013-10-14T11:46:00Z">
        <w:r w:rsidR="007A65F9">
          <w:t>header</w:t>
        </w:r>
      </w:ins>
      <w:ins w:id="64" w:author="xzl80112" w:date="2013-09-19T10:49:00Z">
        <w:del w:id="65" w:author="Ian Hoswell" w:date="2013-10-14T11:46:00Z">
          <w:r w:rsidR="00ED6523" w:rsidDel="007A65F9">
            <w:delText>fields</w:delText>
          </w:r>
        </w:del>
        <w:r w:rsidR="00ED6523">
          <w:t xml:space="preserve"> will also be maintained as a fixed length to ease reading in certain applications</w:t>
        </w:r>
      </w:ins>
      <w:r w:rsidR="00F75EA6">
        <w:t>.</w:t>
      </w:r>
    </w:p>
    <w:p w:rsidR="00C32244" w:rsidRDefault="00C32244" w:rsidP="007011A9">
      <w:pPr>
        <w:spacing w:after="0"/>
        <w:rPr>
          <w:ins w:id="66" w:author="xzl80112" w:date="2013-09-19T11:41:00Z"/>
        </w:rPr>
      </w:pPr>
    </w:p>
    <w:p w:rsidR="00ED0386" w:rsidRPr="007B41DD" w:rsidRDefault="0012045B" w:rsidP="007011A9">
      <w:pPr>
        <w:spacing w:after="0"/>
        <w:rPr>
          <w:ins w:id="67" w:author="xzl80112" w:date="2013-09-19T10:50:00Z"/>
          <w:b/>
          <w:rPrChange w:id="68" w:author="xzl80112" w:date="2013-09-19T12:14:00Z">
            <w:rPr>
              <w:ins w:id="69" w:author="xzl80112" w:date="2013-09-19T10:50:00Z"/>
            </w:rPr>
          </w:rPrChange>
        </w:rPr>
      </w:pPr>
      <w:proofErr w:type="gramStart"/>
      <w:ins w:id="70" w:author="xzl80112" w:date="2013-09-19T11:41:00Z">
        <w:r w:rsidRPr="0012045B">
          <w:rPr>
            <w:b/>
            <w:rPrChange w:id="71" w:author="xzl80112" w:date="2013-09-19T12:14:00Z">
              <w:rPr/>
            </w:rPrChange>
          </w:rPr>
          <w:t>Merlin Quad Version 1 Frame Header.</w:t>
        </w:r>
      </w:ins>
      <w:proofErr w:type="gramEnd"/>
    </w:p>
    <w:tbl>
      <w:tblPr>
        <w:tblStyle w:val="LightShading-Accent1"/>
        <w:tblW w:w="0" w:type="auto"/>
        <w:tblLook w:val="04A0"/>
        <w:tblPrChange w:id="72" w:author="xzl80112" w:date="2013-09-19T12:07:00Z">
          <w:tblPr>
            <w:tblStyle w:val="TableGrid"/>
            <w:tblW w:w="0" w:type="auto"/>
            <w:tblLook w:val="04A0"/>
          </w:tblPr>
        </w:tblPrChange>
      </w:tblPr>
      <w:tblGrid>
        <w:gridCol w:w="1242"/>
        <w:gridCol w:w="1134"/>
        <w:gridCol w:w="1701"/>
        <w:gridCol w:w="5165"/>
        <w:tblGridChange w:id="73">
          <w:tblGrid>
            <w:gridCol w:w="1242"/>
            <w:gridCol w:w="1068"/>
            <w:gridCol w:w="66"/>
            <w:gridCol w:w="1701"/>
            <w:gridCol w:w="543"/>
            <w:gridCol w:w="2311"/>
            <w:gridCol w:w="2311"/>
          </w:tblGrid>
        </w:tblGridChange>
      </w:tblGrid>
      <w:tr w:rsidR="00C32244" w:rsidTr="000465EF">
        <w:trPr>
          <w:cnfStyle w:val="100000000000"/>
          <w:cantSplit/>
          <w:tblHeader/>
          <w:ins w:id="74" w:author="xzl80112" w:date="2013-09-19T10:52:00Z"/>
        </w:trPr>
        <w:tc>
          <w:tcPr>
            <w:cnfStyle w:val="001000000000"/>
            <w:tcW w:w="1242" w:type="dxa"/>
            <w:tcPrChange w:id="75" w:author="xzl80112" w:date="2013-09-19T12:07:00Z">
              <w:tcPr>
                <w:tcW w:w="2310" w:type="dxa"/>
                <w:gridSpan w:val="2"/>
              </w:tcPr>
            </w:tcPrChange>
          </w:tcPr>
          <w:p w:rsidR="00C32244" w:rsidRDefault="00C32244" w:rsidP="007011A9">
            <w:pPr>
              <w:cnfStyle w:val="101000000000"/>
              <w:rPr>
                <w:ins w:id="76" w:author="xzl80112" w:date="2013-09-19T10:52:00Z"/>
              </w:rPr>
            </w:pPr>
            <w:ins w:id="77" w:author="xzl80112" w:date="2013-09-19T10:56:00Z">
              <w:r>
                <w:t>Characters</w:t>
              </w:r>
            </w:ins>
            <w:ins w:id="78" w:author="xzl80112" w:date="2013-09-19T10:57:00Z">
              <w:r>
                <w:t xml:space="preserve"> (excluding comma)</w:t>
              </w:r>
            </w:ins>
          </w:p>
        </w:tc>
        <w:tc>
          <w:tcPr>
            <w:tcW w:w="1134" w:type="dxa"/>
            <w:tcPrChange w:id="79" w:author="xzl80112" w:date="2013-09-19T12:07:00Z">
              <w:tcPr>
                <w:tcW w:w="2310" w:type="dxa"/>
                <w:gridSpan w:val="3"/>
              </w:tcPr>
            </w:tcPrChange>
          </w:tcPr>
          <w:p w:rsidR="00C32244" w:rsidRDefault="00ED0386" w:rsidP="007011A9">
            <w:pPr>
              <w:cnfStyle w:val="100000000000"/>
              <w:rPr>
                <w:ins w:id="80" w:author="xzl80112" w:date="2013-09-19T10:52:00Z"/>
              </w:rPr>
            </w:pPr>
            <w:ins w:id="81" w:author="xzl80112" w:date="2013-09-19T11:33:00Z">
              <w:r>
                <w:t>Data Type</w:t>
              </w:r>
            </w:ins>
          </w:p>
        </w:tc>
        <w:tc>
          <w:tcPr>
            <w:tcW w:w="1701" w:type="dxa"/>
            <w:tcPrChange w:id="82" w:author="xzl80112" w:date="2013-09-19T12:07:00Z">
              <w:tcPr>
                <w:tcW w:w="2311" w:type="dxa"/>
              </w:tcPr>
            </w:tcPrChange>
          </w:tcPr>
          <w:p w:rsidR="00C32244" w:rsidRDefault="00ED0386" w:rsidP="007011A9">
            <w:pPr>
              <w:cnfStyle w:val="100000000000"/>
              <w:rPr>
                <w:ins w:id="83" w:author="xzl80112" w:date="2013-09-19T10:52:00Z"/>
              </w:rPr>
            </w:pPr>
            <w:ins w:id="84" w:author="xzl80112" w:date="2013-09-19T11:34:00Z">
              <w:r>
                <w:t>Field Name</w:t>
              </w:r>
            </w:ins>
          </w:p>
        </w:tc>
        <w:tc>
          <w:tcPr>
            <w:tcW w:w="5165" w:type="dxa"/>
            <w:tcPrChange w:id="85" w:author="xzl80112" w:date="2013-09-19T12:07:00Z">
              <w:tcPr>
                <w:tcW w:w="2311" w:type="dxa"/>
              </w:tcPr>
            </w:tcPrChange>
          </w:tcPr>
          <w:p w:rsidR="00C32244" w:rsidRDefault="00ED0386" w:rsidP="007011A9">
            <w:pPr>
              <w:cnfStyle w:val="100000000000"/>
              <w:rPr>
                <w:ins w:id="86" w:author="xzl80112" w:date="2013-09-19T10:52:00Z"/>
              </w:rPr>
            </w:pPr>
            <w:ins w:id="87" w:author="xzl80112" w:date="2013-09-19T11:34:00Z">
              <w:r>
                <w:t>Description</w:t>
              </w:r>
            </w:ins>
            <w:ins w:id="88" w:author="xzl80112" w:date="2013-09-19T14:53:00Z">
              <w:r w:rsidR="00F04342">
                <w:t xml:space="preserve"> (MQ1)</w:t>
              </w:r>
            </w:ins>
          </w:p>
        </w:tc>
      </w:tr>
      <w:tr w:rsidR="00C32244" w:rsidTr="000465EF">
        <w:trPr>
          <w:cnfStyle w:val="000000100000"/>
          <w:cantSplit/>
          <w:ins w:id="89" w:author="xzl80112" w:date="2013-09-19T10:52:00Z"/>
        </w:trPr>
        <w:tc>
          <w:tcPr>
            <w:cnfStyle w:val="001000000000"/>
            <w:tcW w:w="1242" w:type="dxa"/>
            <w:tcPrChange w:id="90" w:author="xzl80112" w:date="2013-09-19T12:07:00Z">
              <w:tcPr>
                <w:tcW w:w="2310" w:type="dxa"/>
                <w:gridSpan w:val="2"/>
              </w:tcPr>
            </w:tcPrChange>
          </w:tcPr>
          <w:p w:rsidR="00C32244" w:rsidRDefault="00ED0386" w:rsidP="007011A9">
            <w:pPr>
              <w:cnfStyle w:val="001000100000"/>
              <w:rPr>
                <w:ins w:id="91" w:author="xzl80112" w:date="2013-09-19T10:52:00Z"/>
              </w:rPr>
            </w:pPr>
            <w:ins w:id="92" w:author="xzl80112" w:date="2013-09-19T11:34:00Z">
              <w:r>
                <w:t>3</w:t>
              </w:r>
            </w:ins>
          </w:p>
        </w:tc>
        <w:tc>
          <w:tcPr>
            <w:tcW w:w="1134" w:type="dxa"/>
            <w:tcPrChange w:id="93" w:author="xzl80112" w:date="2013-09-19T12:07:00Z">
              <w:tcPr>
                <w:tcW w:w="2310" w:type="dxa"/>
                <w:gridSpan w:val="3"/>
              </w:tcPr>
            </w:tcPrChange>
          </w:tcPr>
          <w:p w:rsidR="00C32244" w:rsidRDefault="00ED0386" w:rsidP="007011A9">
            <w:pPr>
              <w:cnfStyle w:val="000000100000"/>
              <w:rPr>
                <w:ins w:id="94" w:author="xzl80112" w:date="2013-09-19T10:52:00Z"/>
              </w:rPr>
            </w:pPr>
            <w:ins w:id="95" w:author="xzl80112" w:date="2013-09-19T11:34:00Z">
              <w:r>
                <w:t>String</w:t>
              </w:r>
            </w:ins>
          </w:p>
        </w:tc>
        <w:tc>
          <w:tcPr>
            <w:tcW w:w="1701" w:type="dxa"/>
            <w:tcPrChange w:id="96" w:author="xzl80112" w:date="2013-09-19T12:07:00Z">
              <w:tcPr>
                <w:tcW w:w="2311" w:type="dxa"/>
              </w:tcPr>
            </w:tcPrChange>
          </w:tcPr>
          <w:p w:rsidR="00C32244" w:rsidRDefault="00ED0386" w:rsidP="007011A9">
            <w:pPr>
              <w:cnfStyle w:val="000000100000"/>
              <w:rPr>
                <w:ins w:id="97" w:author="xzl80112" w:date="2013-09-19T10:52:00Z"/>
              </w:rPr>
            </w:pPr>
            <w:ins w:id="98" w:author="xzl80112" w:date="2013-09-19T11:34:00Z">
              <w:r>
                <w:t>Header ID</w:t>
              </w:r>
            </w:ins>
          </w:p>
        </w:tc>
        <w:tc>
          <w:tcPr>
            <w:tcW w:w="5165" w:type="dxa"/>
            <w:tcPrChange w:id="99" w:author="xzl80112" w:date="2013-09-19T12:07:00Z">
              <w:tcPr>
                <w:tcW w:w="2311" w:type="dxa"/>
              </w:tcPr>
            </w:tcPrChange>
          </w:tcPr>
          <w:p w:rsidR="0012045B" w:rsidRDefault="00ED0386" w:rsidP="0012045B">
            <w:pPr>
              <w:cnfStyle w:val="000000100000"/>
              <w:rPr>
                <w:ins w:id="100" w:author="xzl80112" w:date="2013-09-19T11:38:00Z"/>
                <w:color w:val="auto"/>
              </w:rPr>
              <w:pPrChange w:id="101" w:author="xzl80112" w:date="2013-09-19T11:38:00Z">
                <w:pPr>
                  <w:spacing w:after="200" w:line="276" w:lineRule="auto"/>
                  <w:cnfStyle w:val="000000100000"/>
                </w:pPr>
              </w:pPrChange>
            </w:pPr>
            <w:ins w:id="102" w:author="xzl80112" w:date="2013-09-19T11:35:00Z">
              <w:r>
                <w:t xml:space="preserve">Identifies the Frame Header start and allows version identification should any fields change in future. This also allows Merlin Single data headers to be </w:t>
              </w:r>
            </w:ins>
            <w:ins w:id="103" w:author="xzl80112" w:date="2013-09-19T11:37:00Z">
              <w:r>
                <w:t>distinguished</w:t>
              </w:r>
            </w:ins>
            <w:ins w:id="104" w:author="xzl80112" w:date="2013-09-19T11:35:00Z">
              <w:r>
                <w:t xml:space="preserve"> </w:t>
              </w:r>
            </w:ins>
            <w:ins w:id="105" w:author="xzl80112" w:date="2013-09-19T11:37:00Z">
              <w:r>
                <w:t>from Merlin Quad.</w:t>
              </w:r>
            </w:ins>
            <w:ins w:id="106" w:author="xzl80112" w:date="2013-09-19T11:38:00Z">
              <w:r>
                <w:t xml:space="preserve"> Quad frames may contain data for one, or many chips.</w:t>
              </w:r>
            </w:ins>
          </w:p>
          <w:p w:rsidR="0012045B" w:rsidRDefault="00ED0386" w:rsidP="0012045B">
            <w:pPr>
              <w:cnfStyle w:val="000000100000"/>
              <w:rPr>
                <w:ins w:id="107" w:author="xzl80112" w:date="2013-09-19T11:39:00Z"/>
                <w:color w:val="auto"/>
              </w:rPr>
              <w:pPrChange w:id="108" w:author="xzl80112" w:date="2013-09-19T11:38:00Z">
                <w:pPr>
                  <w:spacing w:after="200" w:line="276" w:lineRule="auto"/>
                  <w:cnfStyle w:val="000000100000"/>
                </w:pPr>
              </w:pPrChange>
            </w:pPr>
            <w:ins w:id="109" w:author="xzl80112" w:date="2013-09-19T11:39:00Z">
              <w:r>
                <w:t>01B, 04B, 06B, 12B, 24B: Merlin Single Frame;</w:t>
              </w:r>
            </w:ins>
          </w:p>
          <w:p w:rsidR="0012045B" w:rsidRDefault="00ED0386" w:rsidP="0012045B">
            <w:pPr>
              <w:cnfStyle w:val="000000100000"/>
              <w:rPr>
                <w:ins w:id="110" w:author="xzl80112" w:date="2013-09-19T10:52:00Z"/>
                <w:color w:val="auto"/>
              </w:rPr>
              <w:pPrChange w:id="111" w:author="xzl80112" w:date="2013-09-19T11:38:00Z">
                <w:pPr>
                  <w:spacing w:after="200" w:line="276" w:lineRule="auto"/>
                  <w:cnfStyle w:val="000000100000"/>
                </w:pPr>
              </w:pPrChange>
            </w:pPr>
            <w:ins w:id="112" w:author="xzl80112" w:date="2013-09-19T11:40:00Z">
              <w:r>
                <w:t>MQ1: Merlin Quad (version 1).</w:t>
              </w:r>
            </w:ins>
          </w:p>
        </w:tc>
      </w:tr>
      <w:tr w:rsidR="00C32244" w:rsidTr="000465EF">
        <w:trPr>
          <w:cantSplit/>
          <w:ins w:id="113" w:author="xzl80112" w:date="2013-09-19T10:52:00Z"/>
        </w:trPr>
        <w:tc>
          <w:tcPr>
            <w:cnfStyle w:val="001000000000"/>
            <w:tcW w:w="1242" w:type="dxa"/>
            <w:tcPrChange w:id="114" w:author="xzl80112" w:date="2013-09-19T12:07:00Z">
              <w:tcPr>
                <w:tcW w:w="2310" w:type="dxa"/>
                <w:gridSpan w:val="2"/>
              </w:tcPr>
            </w:tcPrChange>
          </w:tcPr>
          <w:p w:rsidR="00C32244" w:rsidRDefault="00ED0386" w:rsidP="007011A9">
            <w:pPr>
              <w:rPr>
                <w:ins w:id="115" w:author="xzl80112" w:date="2013-09-19T10:52:00Z"/>
              </w:rPr>
            </w:pPr>
            <w:ins w:id="116" w:author="xzl80112" w:date="2013-09-19T11:42:00Z">
              <w:del w:id="117" w:author="Ian Hoswell" w:date="2013-10-14T11:09:00Z">
                <w:r w:rsidDel="002E410E">
                  <w:delText>6</w:delText>
                </w:r>
              </w:del>
            </w:ins>
          </w:p>
        </w:tc>
        <w:tc>
          <w:tcPr>
            <w:tcW w:w="1134" w:type="dxa"/>
            <w:tcPrChange w:id="118" w:author="xzl80112" w:date="2013-09-19T12:07:00Z">
              <w:tcPr>
                <w:tcW w:w="2310" w:type="dxa"/>
                <w:gridSpan w:val="3"/>
              </w:tcPr>
            </w:tcPrChange>
          </w:tcPr>
          <w:p w:rsidR="00C32244" w:rsidRDefault="007F6CC6" w:rsidP="007011A9">
            <w:pPr>
              <w:cnfStyle w:val="000000000000"/>
              <w:rPr>
                <w:ins w:id="119" w:author="xzl80112" w:date="2013-09-19T10:52:00Z"/>
              </w:rPr>
            </w:pPr>
            <w:ins w:id="120" w:author="xzl80112" w:date="2013-09-19T11:45:00Z">
              <w:r>
                <w:t>U</w:t>
              </w:r>
            </w:ins>
            <w:ins w:id="121" w:author="xzl80112" w:date="2013-09-19T11:52:00Z">
              <w:r w:rsidR="00AA63D2">
                <w:t>32</w:t>
              </w:r>
            </w:ins>
          </w:p>
        </w:tc>
        <w:tc>
          <w:tcPr>
            <w:tcW w:w="1701" w:type="dxa"/>
            <w:tcPrChange w:id="122" w:author="xzl80112" w:date="2013-09-19T12:07:00Z">
              <w:tcPr>
                <w:tcW w:w="2311" w:type="dxa"/>
              </w:tcPr>
            </w:tcPrChange>
          </w:tcPr>
          <w:p w:rsidR="00C32244" w:rsidRDefault="007F6CC6" w:rsidP="007011A9">
            <w:pPr>
              <w:cnfStyle w:val="000000000000"/>
              <w:rPr>
                <w:ins w:id="123" w:author="xzl80112" w:date="2013-09-19T10:52:00Z"/>
              </w:rPr>
            </w:pPr>
            <w:ins w:id="124" w:author="xzl80112" w:date="2013-09-19T11:43:00Z">
              <w:r>
                <w:t>Acquisition Sequence Number</w:t>
              </w:r>
            </w:ins>
          </w:p>
        </w:tc>
        <w:tc>
          <w:tcPr>
            <w:tcW w:w="5165" w:type="dxa"/>
            <w:tcPrChange w:id="125" w:author="xzl80112" w:date="2013-09-19T12:07:00Z">
              <w:tcPr>
                <w:tcW w:w="2311" w:type="dxa"/>
              </w:tcPr>
            </w:tcPrChange>
          </w:tcPr>
          <w:p w:rsidR="00C32244" w:rsidRDefault="007F6CC6" w:rsidP="007011A9">
            <w:pPr>
              <w:cnfStyle w:val="000000000000"/>
              <w:rPr>
                <w:ins w:id="126" w:author="xzl80112" w:date="2013-09-19T10:52:00Z"/>
              </w:rPr>
            </w:pPr>
            <w:ins w:id="127" w:author="xzl80112" w:date="2013-09-19T11:43:00Z">
              <w:r>
                <w:t>This is the number of a frame within an acquisition sequence. This number will reset with each start acquisition.</w:t>
              </w:r>
            </w:ins>
          </w:p>
        </w:tc>
      </w:tr>
      <w:tr w:rsidR="00C32244" w:rsidTr="000465EF">
        <w:trPr>
          <w:cnfStyle w:val="000000100000"/>
          <w:cantSplit/>
          <w:ins w:id="128" w:author="xzl80112" w:date="2013-09-19T10:52:00Z"/>
        </w:trPr>
        <w:tc>
          <w:tcPr>
            <w:cnfStyle w:val="001000000000"/>
            <w:tcW w:w="1242" w:type="dxa"/>
            <w:tcPrChange w:id="129" w:author="xzl80112" w:date="2013-09-19T12:07:00Z">
              <w:tcPr>
                <w:tcW w:w="2310" w:type="dxa"/>
                <w:gridSpan w:val="2"/>
              </w:tcPr>
            </w:tcPrChange>
          </w:tcPr>
          <w:p w:rsidR="00C32244" w:rsidRDefault="007F6CC6" w:rsidP="007011A9">
            <w:pPr>
              <w:cnfStyle w:val="001000100000"/>
              <w:rPr>
                <w:ins w:id="130" w:author="xzl80112" w:date="2013-09-19T10:52:00Z"/>
              </w:rPr>
            </w:pPr>
            <w:ins w:id="131" w:author="xzl80112" w:date="2013-09-19T11:45:00Z">
              <w:del w:id="132" w:author="Ian Hoswell" w:date="2013-10-14T11:10:00Z">
                <w:r w:rsidDel="002E410E">
                  <w:delText>5</w:delText>
                </w:r>
              </w:del>
            </w:ins>
          </w:p>
        </w:tc>
        <w:tc>
          <w:tcPr>
            <w:tcW w:w="1134" w:type="dxa"/>
            <w:tcPrChange w:id="133" w:author="xzl80112" w:date="2013-09-19T12:07:00Z">
              <w:tcPr>
                <w:tcW w:w="2310" w:type="dxa"/>
                <w:gridSpan w:val="3"/>
              </w:tcPr>
            </w:tcPrChange>
          </w:tcPr>
          <w:p w:rsidR="00C32244" w:rsidRDefault="007F6CC6" w:rsidP="007011A9">
            <w:pPr>
              <w:cnfStyle w:val="000000100000"/>
              <w:rPr>
                <w:ins w:id="134" w:author="xzl80112" w:date="2013-09-19T10:52:00Z"/>
              </w:rPr>
            </w:pPr>
            <w:ins w:id="135" w:author="xzl80112" w:date="2013-09-19T11:45:00Z">
              <w:r>
                <w:t>U16</w:t>
              </w:r>
            </w:ins>
          </w:p>
        </w:tc>
        <w:tc>
          <w:tcPr>
            <w:tcW w:w="1701" w:type="dxa"/>
            <w:tcPrChange w:id="136" w:author="xzl80112" w:date="2013-09-19T12:07:00Z">
              <w:tcPr>
                <w:tcW w:w="2311" w:type="dxa"/>
              </w:tcPr>
            </w:tcPrChange>
          </w:tcPr>
          <w:p w:rsidR="00C32244" w:rsidRDefault="007F6CC6" w:rsidP="007011A9">
            <w:pPr>
              <w:cnfStyle w:val="000000100000"/>
              <w:rPr>
                <w:ins w:id="137" w:author="xzl80112" w:date="2013-09-19T10:52:00Z"/>
              </w:rPr>
            </w:pPr>
            <w:ins w:id="138" w:author="xzl80112" w:date="2013-09-19T11:45:00Z">
              <w:r>
                <w:t>Data Offset</w:t>
              </w:r>
            </w:ins>
          </w:p>
        </w:tc>
        <w:tc>
          <w:tcPr>
            <w:tcW w:w="5165" w:type="dxa"/>
            <w:tcPrChange w:id="139" w:author="xzl80112" w:date="2013-09-19T12:07:00Z">
              <w:tcPr>
                <w:tcW w:w="2311" w:type="dxa"/>
              </w:tcPr>
            </w:tcPrChange>
          </w:tcPr>
          <w:p w:rsidR="00C32244" w:rsidRDefault="007F6CC6" w:rsidP="007011A9">
            <w:pPr>
              <w:cnfStyle w:val="000000100000"/>
              <w:rPr>
                <w:ins w:id="140" w:author="xzl80112" w:date="2013-09-19T10:52:00Z"/>
              </w:rPr>
            </w:pPr>
            <w:ins w:id="141" w:author="xzl80112" w:date="2013-09-19T11:45:00Z">
              <w:r>
                <w:t xml:space="preserve">The offset from the beginning of the header to the beginning of the image data. The same as the </w:t>
              </w:r>
            </w:ins>
            <w:ins w:id="142" w:author="xzl80112" w:date="2013-09-19T11:46:00Z">
              <w:r>
                <w:t xml:space="preserve">total </w:t>
              </w:r>
            </w:ins>
            <w:ins w:id="143" w:author="xzl80112" w:date="2013-09-19T11:45:00Z">
              <w:r>
                <w:t>header length.</w:t>
              </w:r>
            </w:ins>
            <w:ins w:id="144" w:author="xzl80112" w:date="2013-09-19T11:46:00Z">
              <w:r>
                <w:t xml:space="preserve"> This will also be the offset from the beginning of the file for the first image, or if there is only one per file.</w:t>
              </w:r>
            </w:ins>
          </w:p>
        </w:tc>
      </w:tr>
      <w:tr w:rsidR="00C32244" w:rsidTr="000465EF">
        <w:trPr>
          <w:cantSplit/>
          <w:ins w:id="145" w:author="xzl80112" w:date="2013-09-19T10:52:00Z"/>
        </w:trPr>
        <w:tc>
          <w:tcPr>
            <w:cnfStyle w:val="001000000000"/>
            <w:tcW w:w="1242" w:type="dxa"/>
            <w:tcPrChange w:id="146" w:author="xzl80112" w:date="2013-09-19T12:07:00Z">
              <w:tcPr>
                <w:tcW w:w="2310" w:type="dxa"/>
                <w:gridSpan w:val="2"/>
              </w:tcPr>
            </w:tcPrChange>
          </w:tcPr>
          <w:p w:rsidR="00C32244" w:rsidRDefault="00AA63D2" w:rsidP="007011A9">
            <w:pPr>
              <w:rPr>
                <w:ins w:id="147" w:author="xzl80112" w:date="2013-09-19T10:52:00Z"/>
              </w:rPr>
            </w:pPr>
            <w:ins w:id="148" w:author="xzl80112" w:date="2013-09-19T11:56:00Z">
              <w:del w:id="149" w:author="Ian Hoswell" w:date="2013-10-14T11:10:00Z">
                <w:r w:rsidDel="002E410E">
                  <w:delText>2</w:delText>
                </w:r>
              </w:del>
            </w:ins>
          </w:p>
        </w:tc>
        <w:tc>
          <w:tcPr>
            <w:tcW w:w="1134" w:type="dxa"/>
            <w:tcPrChange w:id="150" w:author="xzl80112" w:date="2013-09-19T12:07:00Z">
              <w:tcPr>
                <w:tcW w:w="2310" w:type="dxa"/>
                <w:gridSpan w:val="3"/>
              </w:tcPr>
            </w:tcPrChange>
          </w:tcPr>
          <w:p w:rsidR="00C32244" w:rsidRDefault="001D1629" w:rsidP="007011A9">
            <w:pPr>
              <w:cnfStyle w:val="000000000000"/>
              <w:rPr>
                <w:ins w:id="151" w:author="xzl80112" w:date="2013-09-19T10:52:00Z"/>
              </w:rPr>
            </w:pPr>
            <w:ins w:id="152" w:author="xzl80112" w:date="2013-09-19T11:47:00Z">
              <w:r>
                <w:t>U8</w:t>
              </w:r>
            </w:ins>
          </w:p>
        </w:tc>
        <w:tc>
          <w:tcPr>
            <w:tcW w:w="1701" w:type="dxa"/>
            <w:tcPrChange w:id="153" w:author="xzl80112" w:date="2013-09-19T12:07:00Z">
              <w:tcPr>
                <w:tcW w:w="2311" w:type="dxa"/>
              </w:tcPr>
            </w:tcPrChange>
          </w:tcPr>
          <w:p w:rsidR="00C32244" w:rsidRDefault="001D1629" w:rsidP="007011A9">
            <w:pPr>
              <w:cnfStyle w:val="000000000000"/>
              <w:rPr>
                <w:ins w:id="154" w:author="xzl80112" w:date="2013-09-19T10:52:00Z"/>
              </w:rPr>
            </w:pPr>
            <w:ins w:id="155" w:author="xzl80112" w:date="2013-09-19T11:47:00Z">
              <w:r>
                <w:t>Number of Chips</w:t>
              </w:r>
            </w:ins>
          </w:p>
        </w:tc>
        <w:tc>
          <w:tcPr>
            <w:tcW w:w="5165" w:type="dxa"/>
            <w:tcPrChange w:id="156" w:author="xzl80112" w:date="2013-09-19T12:07:00Z">
              <w:tcPr>
                <w:tcW w:w="2311" w:type="dxa"/>
              </w:tcPr>
            </w:tcPrChange>
          </w:tcPr>
          <w:p w:rsidR="00C32244" w:rsidRDefault="001D1629" w:rsidP="007011A9">
            <w:pPr>
              <w:cnfStyle w:val="000000000000"/>
              <w:rPr>
                <w:ins w:id="157" w:author="xzl80112" w:date="2013-09-19T10:52:00Z"/>
              </w:rPr>
            </w:pPr>
            <w:ins w:id="158" w:author="xzl80112" w:date="2013-09-19T11:48:00Z">
              <w:r>
                <w:t xml:space="preserve">Self </w:t>
              </w:r>
            </w:ins>
            <w:ins w:id="159" w:author="xzl80112" w:date="2013-09-19T11:49:00Z">
              <w:r>
                <w:t>explanatory</w:t>
              </w:r>
            </w:ins>
            <w:ins w:id="160" w:author="xzl80112" w:date="2013-09-19T11:48:00Z">
              <w:r>
                <w:t>.</w:t>
              </w:r>
            </w:ins>
            <w:ins w:id="161" w:author="xzl80112" w:date="2013-09-19T11:49:00Z">
              <w:r>
                <w:t xml:space="preserve"> This may be used with the sensor layout and chip select fields to determine the overall sensor and data configuration.</w:t>
              </w:r>
            </w:ins>
          </w:p>
        </w:tc>
      </w:tr>
      <w:tr w:rsidR="00C32244" w:rsidTr="000465EF">
        <w:trPr>
          <w:cnfStyle w:val="000000100000"/>
          <w:cantSplit/>
          <w:ins w:id="162" w:author="xzl80112" w:date="2013-09-19T10:52:00Z"/>
        </w:trPr>
        <w:tc>
          <w:tcPr>
            <w:cnfStyle w:val="001000000000"/>
            <w:tcW w:w="1242" w:type="dxa"/>
            <w:tcPrChange w:id="163" w:author="xzl80112" w:date="2013-09-19T12:07:00Z">
              <w:tcPr>
                <w:tcW w:w="2310" w:type="dxa"/>
                <w:gridSpan w:val="2"/>
              </w:tcPr>
            </w:tcPrChange>
          </w:tcPr>
          <w:p w:rsidR="00C32244" w:rsidRDefault="00AA63D2" w:rsidP="007011A9">
            <w:pPr>
              <w:cnfStyle w:val="001000100000"/>
              <w:rPr>
                <w:ins w:id="164" w:author="xzl80112" w:date="2013-09-19T10:52:00Z"/>
              </w:rPr>
            </w:pPr>
            <w:ins w:id="165" w:author="xzl80112" w:date="2013-09-19T11:58:00Z">
              <w:del w:id="166" w:author="Ian Hoswell" w:date="2013-10-14T11:10:00Z">
                <w:r w:rsidDel="002E410E">
                  <w:delText>4</w:delText>
                </w:r>
              </w:del>
            </w:ins>
          </w:p>
        </w:tc>
        <w:tc>
          <w:tcPr>
            <w:tcW w:w="1134" w:type="dxa"/>
            <w:tcPrChange w:id="167" w:author="xzl80112" w:date="2013-09-19T12:07:00Z">
              <w:tcPr>
                <w:tcW w:w="2310" w:type="dxa"/>
                <w:gridSpan w:val="3"/>
              </w:tcPr>
            </w:tcPrChange>
          </w:tcPr>
          <w:p w:rsidR="00C32244" w:rsidRDefault="00AA63D2" w:rsidP="007011A9">
            <w:pPr>
              <w:cnfStyle w:val="000000100000"/>
              <w:rPr>
                <w:ins w:id="168" w:author="xzl80112" w:date="2013-09-19T10:52:00Z"/>
              </w:rPr>
            </w:pPr>
            <w:ins w:id="169" w:author="xzl80112" w:date="2013-09-19T11:58:00Z">
              <w:r>
                <w:t>U32</w:t>
              </w:r>
            </w:ins>
          </w:p>
        </w:tc>
        <w:tc>
          <w:tcPr>
            <w:tcW w:w="1701" w:type="dxa"/>
            <w:tcPrChange w:id="170" w:author="xzl80112" w:date="2013-09-19T12:07:00Z">
              <w:tcPr>
                <w:tcW w:w="2311" w:type="dxa"/>
              </w:tcPr>
            </w:tcPrChange>
          </w:tcPr>
          <w:p w:rsidR="00C32244" w:rsidRDefault="00AA63D2" w:rsidP="007011A9">
            <w:pPr>
              <w:cnfStyle w:val="000000100000"/>
              <w:rPr>
                <w:ins w:id="171" w:author="xzl80112" w:date="2013-09-19T10:52:00Z"/>
              </w:rPr>
            </w:pPr>
            <w:ins w:id="172" w:author="xzl80112" w:date="2013-09-19T11:58:00Z">
              <w:r>
                <w:t>Pixel Dimension X</w:t>
              </w:r>
            </w:ins>
          </w:p>
        </w:tc>
        <w:tc>
          <w:tcPr>
            <w:tcW w:w="5165" w:type="dxa"/>
            <w:tcPrChange w:id="173" w:author="xzl80112" w:date="2013-09-19T12:07:00Z">
              <w:tcPr>
                <w:tcW w:w="2311" w:type="dxa"/>
              </w:tcPr>
            </w:tcPrChange>
          </w:tcPr>
          <w:p w:rsidR="00C32244" w:rsidRDefault="00AA63D2" w:rsidP="007011A9">
            <w:pPr>
              <w:cnfStyle w:val="000000100000"/>
              <w:rPr>
                <w:ins w:id="174" w:author="xzl80112" w:date="2013-09-19T10:52:00Z"/>
              </w:rPr>
            </w:pPr>
            <w:ins w:id="175" w:author="xzl80112" w:date="2013-09-19T11:58:00Z">
              <w:r>
                <w:t>The image size in the X (width) direction.</w:t>
              </w:r>
            </w:ins>
          </w:p>
        </w:tc>
      </w:tr>
      <w:tr w:rsidR="00AA63D2" w:rsidTr="000465EF">
        <w:trPr>
          <w:cantSplit/>
          <w:ins w:id="176" w:author="xzl80112" w:date="2013-09-19T10:52:00Z"/>
        </w:trPr>
        <w:tc>
          <w:tcPr>
            <w:cnfStyle w:val="001000000000"/>
            <w:tcW w:w="1242" w:type="dxa"/>
            <w:tcPrChange w:id="177" w:author="xzl80112" w:date="2013-09-19T12:07:00Z">
              <w:tcPr>
                <w:tcW w:w="2310" w:type="dxa"/>
                <w:gridSpan w:val="2"/>
              </w:tcPr>
            </w:tcPrChange>
          </w:tcPr>
          <w:p w:rsidR="00AA63D2" w:rsidRDefault="00AA63D2" w:rsidP="007011A9">
            <w:pPr>
              <w:rPr>
                <w:ins w:id="178" w:author="xzl80112" w:date="2013-09-19T10:52:00Z"/>
              </w:rPr>
            </w:pPr>
            <w:ins w:id="179" w:author="xzl80112" w:date="2013-09-19T11:59:00Z">
              <w:del w:id="180" w:author="Ian Hoswell" w:date="2013-10-14T11:10:00Z">
                <w:r w:rsidDel="002E410E">
                  <w:delText>4</w:delText>
                </w:r>
              </w:del>
            </w:ins>
          </w:p>
        </w:tc>
        <w:tc>
          <w:tcPr>
            <w:tcW w:w="1134" w:type="dxa"/>
            <w:tcPrChange w:id="181" w:author="xzl80112" w:date="2013-09-19T12:07:00Z">
              <w:tcPr>
                <w:tcW w:w="2310" w:type="dxa"/>
                <w:gridSpan w:val="3"/>
              </w:tcPr>
            </w:tcPrChange>
          </w:tcPr>
          <w:p w:rsidR="00AA63D2" w:rsidRDefault="00AA63D2" w:rsidP="007011A9">
            <w:pPr>
              <w:cnfStyle w:val="000000000000"/>
              <w:rPr>
                <w:ins w:id="182" w:author="xzl80112" w:date="2013-09-19T10:52:00Z"/>
              </w:rPr>
            </w:pPr>
            <w:ins w:id="183" w:author="xzl80112" w:date="2013-09-19T11:59:00Z">
              <w:r>
                <w:t>U32</w:t>
              </w:r>
            </w:ins>
          </w:p>
        </w:tc>
        <w:tc>
          <w:tcPr>
            <w:tcW w:w="1701" w:type="dxa"/>
            <w:tcPrChange w:id="184" w:author="xzl80112" w:date="2013-09-19T12:07:00Z">
              <w:tcPr>
                <w:tcW w:w="2311" w:type="dxa"/>
              </w:tcPr>
            </w:tcPrChange>
          </w:tcPr>
          <w:p w:rsidR="0012045B" w:rsidRDefault="00AA63D2" w:rsidP="0012045B">
            <w:pPr>
              <w:cnfStyle w:val="000000000000"/>
              <w:rPr>
                <w:ins w:id="185" w:author="xzl80112" w:date="2013-09-19T10:52:00Z"/>
                <w:color w:val="auto"/>
              </w:rPr>
              <w:pPrChange w:id="186" w:author="xzl80112" w:date="2013-09-19T11:59:00Z">
                <w:pPr>
                  <w:spacing w:after="200" w:line="276" w:lineRule="auto"/>
                  <w:cnfStyle w:val="000000000000"/>
                </w:pPr>
              </w:pPrChange>
            </w:pPr>
            <w:ins w:id="187" w:author="xzl80112" w:date="2013-09-19T11:59:00Z">
              <w:r>
                <w:t>Pixel Dimension Y</w:t>
              </w:r>
            </w:ins>
          </w:p>
        </w:tc>
        <w:tc>
          <w:tcPr>
            <w:tcW w:w="5165" w:type="dxa"/>
            <w:tcPrChange w:id="188" w:author="xzl80112" w:date="2013-09-19T12:07:00Z">
              <w:tcPr>
                <w:tcW w:w="2311" w:type="dxa"/>
              </w:tcPr>
            </w:tcPrChange>
          </w:tcPr>
          <w:p w:rsidR="0012045B" w:rsidRDefault="00AA63D2" w:rsidP="0012045B">
            <w:pPr>
              <w:cnfStyle w:val="000000000000"/>
              <w:rPr>
                <w:ins w:id="189" w:author="xzl80112" w:date="2013-09-19T10:52:00Z"/>
                <w:color w:val="auto"/>
              </w:rPr>
              <w:pPrChange w:id="190" w:author="xzl80112" w:date="2013-09-19T11:59:00Z">
                <w:pPr>
                  <w:spacing w:after="200" w:line="276" w:lineRule="auto"/>
                  <w:cnfStyle w:val="000000000000"/>
                </w:pPr>
              </w:pPrChange>
            </w:pPr>
            <w:ins w:id="191" w:author="xzl80112" w:date="2013-09-19T11:59:00Z">
              <w:r>
                <w:t>The image size in the Y (height) direction.</w:t>
              </w:r>
            </w:ins>
          </w:p>
        </w:tc>
      </w:tr>
      <w:tr w:rsidR="00AA63D2" w:rsidTr="000465EF">
        <w:tblPrEx>
          <w:tblPrExChange w:id="192" w:author="xzl80112" w:date="2013-09-19T12:07:00Z">
            <w:tblPrEx>
              <w:tblBorders>
                <w:top w:val="single" w:sz="8" w:space="0" w:color="4F81BD" w:themeColor="accent1"/>
                <w:left w:val="none" w:sz="0" w:space="0" w:color="auto"/>
                <w:bottom w:val="single" w:sz="8" w:space="0" w:color="4F81BD" w:themeColor="accent1"/>
                <w:right w:val="none" w:sz="0" w:space="0" w:color="auto"/>
                <w:insideH w:val="none" w:sz="0" w:space="0" w:color="auto"/>
                <w:insideV w:val="none" w:sz="0" w:space="0" w:color="auto"/>
              </w:tblBorders>
            </w:tblPrEx>
          </w:tblPrExChange>
        </w:tblPrEx>
        <w:trPr>
          <w:cnfStyle w:val="000000100000"/>
          <w:cantSplit/>
          <w:ins w:id="193" w:author="xzl80112" w:date="2013-09-19T11:55:00Z"/>
        </w:trPr>
        <w:tc>
          <w:tcPr>
            <w:cnfStyle w:val="001000000000"/>
            <w:tcW w:w="1242" w:type="dxa"/>
            <w:tcPrChange w:id="194" w:author="xzl80112" w:date="2013-09-19T12:07:00Z">
              <w:tcPr>
                <w:tcW w:w="1242" w:type="dxa"/>
              </w:tcPr>
            </w:tcPrChange>
          </w:tcPr>
          <w:p w:rsidR="00AA63D2" w:rsidRDefault="00AA63D2" w:rsidP="007011A9">
            <w:pPr>
              <w:cnfStyle w:val="001000100000"/>
              <w:rPr>
                <w:ins w:id="195" w:author="xzl80112" w:date="2013-09-19T11:55:00Z"/>
              </w:rPr>
            </w:pPr>
            <w:ins w:id="196" w:author="xzl80112" w:date="2013-09-19T12:00:00Z">
              <w:r>
                <w:t>3</w:t>
              </w:r>
            </w:ins>
          </w:p>
        </w:tc>
        <w:tc>
          <w:tcPr>
            <w:tcW w:w="1134" w:type="dxa"/>
            <w:tcPrChange w:id="197" w:author="xzl80112" w:date="2013-09-19T12:07:00Z">
              <w:tcPr>
                <w:tcW w:w="1134" w:type="dxa"/>
                <w:gridSpan w:val="2"/>
              </w:tcPr>
            </w:tcPrChange>
          </w:tcPr>
          <w:p w:rsidR="00AA63D2" w:rsidRDefault="00AA63D2" w:rsidP="007011A9">
            <w:pPr>
              <w:cnfStyle w:val="000000100000"/>
              <w:rPr>
                <w:ins w:id="198" w:author="xzl80112" w:date="2013-09-19T11:55:00Z"/>
              </w:rPr>
            </w:pPr>
            <w:ins w:id="199" w:author="xzl80112" w:date="2013-09-19T12:00:00Z">
              <w:r>
                <w:t>String</w:t>
              </w:r>
            </w:ins>
          </w:p>
        </w:tc>
        <w:tc>
          <w:tcPr>
            <w:tcW w:w="1701" w:type="dxa"/>
            <w:tcPrChange w:id="200" w:author="xzl80112" w:date="2013-09-19T12:07:00Z">
              <w:tcPr>
                <w:tcW w:w="1701" w:type="dxa"/>
              </w:tcPr>
            </w:tcPrChange>
          </w:tcPr>
          <w:p w:rsidR="00AA63D2" w:rsidRDefault="00AA63D2" w:rsidP="007011A9">
            <w:pPr>
              <w:cnfStyle w:val="000000100000"/>
              <w:rPr>
                <w:ins w:id="201" w:author="xzl80112" w:date="2013-09-19T11:55:00Z"/>
              </w:rPr>
            </w:pPr>
            <w:ins w:id="202" w:author="xzl80112" w:date="2013-09-19T12:01:00Z">
              <w:r>
                <w:t>Pixel Depth</w:t>
              </w:r>
            </w:ins>
          </w:p>
        </w:tc>
        <w:tc>
          <w:tcPr>
            <w:tcW w:w="5165" w:type="dxa"/>
            <w:tcPrChange w:id="203" w:author="xzl80112" w:date="2013-09-19T12:07:00Z">
              <w:tcPr>
                <w:tcW w:w="5165" w:type="dxa"/>
                <w:gridSpan w:val="3"/>
              </w:tcPr>
            </w:tcPrChange>
          </w:tcPr>
          <w:p w:rsidR="00AA63D2" w:rsidRDefault="00B70090" w:rsidP="007011A9">
            <w:pPr>
              <w:cnfStyle w:val="000000100000"/>
              <w:rPr>
                <w:ins w:id="204" w:author="xzl80112" w:date="2013-09-19T12:05:00Z"/>
              </w:rPr>
            </w:pPr>
            <w:ins w:id="205" w:author="xzl80112" w:date="2013-09-19T12:02:00Z">
              <w:r>
                <w:t xml:space="preserve">For ease of processing, the pixel size is rounded to a 2^N multiple number of byes. The only exception is single bit mode where eight pixels are packed in a byte. This field represents the pixel </w:t>
              </w:r>
              <w:del w:id="206" w:author="Ian Hoswell" w:date="2013-10-14T08:47:00Z">
                <w:r w:rsidDel="00A508E8">
                  <w:delText xml:space="preserve">size </w:delText>
                </w:r>
              </w:del>
            </w:ins>
            <w:ins w:id="207" w:author="Ian Hoswell" w:date="2013-10-14T08:48:00Z">
              <w:r w:rsidR="00A508E8">
                <w:t xml:space="preserve">depth </w:t>
              </w:r>
            </w:ins>
            <w:ins w:id="208" w:author="xzl80112" w:date="2013-09-19T12:02:00Z">
              <w:r>
                <w:t xml:space="preserve">as a U8 number of bits, with </w:t>
              </w:r>
            </w:ins>
            <w:ins w:id="209" w:author="xzl80112" w:date="2013-09-19T12:04:00Z">
              <w:r>
                <w:t>“U” pre</w:t>
              </w:r>
            </w:ins>
            <w:ins w:id="210" w:author="xzl80112" w:date="2013-09-19T12:05:00Z">
              <w:r>
                <w:t>-</w:t>
              </w:r>
            </w:ins>
            <w:ins w:id="211" w:author="xzl80112" w:date="2013-09-19T12:04:00Z">
              <w:r>
                <w:t>pended.</w:t>
              </w:r>
            </w:ins>
          </w:p>
          <w:p w:rsidR="00B70090" w:rsidRDefault="00B70090" w:rsidP="007011A9">
            <w:pPr>
              <w:cnfStyle w:val="000000100000"/>
              <w:rPr>
                <w:ins w:id="212" w:author="xzl80112" w:date="2013-09-19T11:55:00Z"/>
              </w:rPr>
            </w:pPr>
            <w:ins w:id="213" w:author="xzl80112" w:date="2013-09-19T12:05:00Z">
              <w:r>
                <w:t>Valid values include: U01, U08, U16, U32 and U64.</w:t>
              </w:r>
            </w:ins>
          </w:p>
        </w:tc>
      </w:tr>
      <w:tr w:rsidR="00AA63D2" w:rsidTr="000465EF">
        <w:tblPrEx>
          <w:tblPrExChange w:id="214" w:author="xzl80112" w:date="2013-09-19T12:07:00Z">
            <w:tblPrEx>
              <w:tblBorders>
                <w:top w:val="single" w:sz="8" w:space="0" w:color="4F81BD" w:themeColor="accent1"/>
                <w:left w:val="none" w:sz="0" w:space="0" w:color="auto"/>
                <w:bottom w:val="single" w:sz="8" w:space="0" w:color="4F81BD" w:themeColor="accent1"/>
                <w:right w:val="none" w:sz="0" w:space="0" w:color="auto"/>
                <w:insideH w:val="none" w:sz="0" w:space="0" w:color="auto"/>
                <w:insideV w:val="none" w:sz="0" w:space="0" w:color="auto"/>
              </w:tblBorders>
            </w:tblPrEx>
          </w:tblPrExChange>
        </w:tblPrEx>
        <w:trPr>
          <w:cantSplit/>
          <w:ins w:id="215" w:author="xzl80112" w:date="2013-09-19T11:55:00Z"/>
        </w:trPr>
        <w:tc>
          <w:tcPr>
            <w:cnfStyle w:val="001000000000"/>
            <w:tcW w:w="1242" w:type="dxa"/>
            <w:tcPrChange w:id="216" w:author="xzl80112" w:date="2013-09-19T12:07:00Z">
              <w:tcPr>
                <w:tcW w:w="1242" w:type="dxa"/>
              </w:tcPr>
            </w:tcPrChange>
          </w:tcPr>
          <w:p w:rsidR="00AA63D2" w:rsidRDefault="007B41DD" w:rsidP="007011A9">
            <w:pPr>
              <w:rPr>
                <w:ins w:id="217" w:author="xzl80112" w:date="2013-09-19T11:55:00Z"/>
              </w:rPr>
            </w:pPr>
            <w:ins w:id="218" w:author="xzl80112" w:date="2013-09-19T12:16:00Z">
              <w:del w:id="219" w:author="Ian Hoswell" w:date="2013-10-14T08:49:00Z">
                <w:r w:rsidDel="00A508E8">
                  <w:delText>?</w:delText>
                </w:r>
              </w:del>
            </w:ins>
            <w:ins w:id="220" w:author="Ian Hoswell" w:date="2013-10-14T08:49:00Z">
              <w:r w:rsidR="00A508E8">
                <w:t>6</w:t>
              </w:r>
            </w:ins>
          </w:p>
        </w:tc>
        <w:tc>
          <w:tcPr>
            <w:tcW w:w="1134" w:type="dxa"/>
            <w:tcPrChange w:id="221" w:author="xzl80112" w:date="2013-09-19T12:07:00Z">
              <w:tcPr>
                <w:tcW w:w="1134" w:type="dxa"/>
                <w:gridSpan w:val="2"/>
              </w:tcPr>
            </w:tcPrChange>
          </w:tcPr>
          <w:p w:rsidR="00AA63D2" w:rsidRDefault="007B41DD" w:rsidP="007011A9">
            <w:pPr>
              <w:cnfStyle w:val="000000000000"/>
              <w:rPr>
                <w:ins w:id="222" w:author="xzl80112" w:date="2013-09-19T11:55:00Z"/>
              </w:rPr>
            </w:pPr>
            <w:ins w:id="223" w:author="xzl80112" w:date="2013-09-19T12:15:00Z">
              <w:r>
                <w:t>String</w:t>
              </w:r>
            </w:ins>
          </w:p>
        </w:tc>
        <w:tc>
          <w:tcPr>
            <w:tcW w:w="1701" w:type="dxa"/>
            <w:tcPrChange w:id="224" w:author="xzl80112" w:date="2013-09-19T12:07:00Z">
              <w:tcPr>
                <w:tcW w:w="1701" w:type="dxa"/>
              </w:tcPr>
            </w:tcPrChange>
          </w:tcPr>
          <w:p w:rsidR="00AA63D2" w:rsidRDefault="000465EF" w:rsidP="007011A9">
            <w:pPr>
              <w:cnfStyle w:val="000000000000"/>
              <w:rPr>
                <w:ins w:id="225" w:author="xzl80112" w:date="2013-09-19T11:55:00Z"/>
              </w:rPr>
            </w:pPr>
            <w:ins w:id="226" w:author="xzl80112" w:date="2013-09-19T12:06:00Z">
              <w:r>
                <w:t>Sensor Layout</w:t>
              </w:r>
            </w:ins>
          </w:p>
        </w:tc>
        <w:tc>
          <w:tcPr>
            <w:tcW w:w="5165" w:type="dxa"/>
            <w:tcPrChange w:id="227" w:author="xzl80112" w:date="2013-09-19T12:07:00Z">
              <w:tcPr>
                <w:tcW w:w="5165" w:type="dxa"/>
                <w:gridSpan w:val="3"/>
              </w:tcPr>
            </w:tcPrChange>
          </w:tcPr>
          <w:p w:rsidR="00074020" w:rsidRDefault="007B41DD">
            <w:pPr>
              <w:cnfStyle w:val="000000000000"/>
              <w:rPr>
                <w:ins w:id="228" w:author="Ian Hoswell" w:date="2013-10-14T14:15:00Z"/>
              </w:rPr>
              <w:pPrChange w:id="229" w:author="Ian Hoswell" w:date="2013-10-14T10:03:00Z">
                <w:pPr>
                  <w:spacing w:after="200" w:line="276" w:lineRule="auto"/>
                  <w:cnfStyle w:val="000000000000"/>
                </w:pPr>
              </w:pPrChange>
            </w:pPr>
            <w:ins w:id="230" w:author="xzl80112" w:date="2013-09-19T12:15:00Z">
              <w:del w:id="231" w:author="Ian Hoswell" w:date="2013-10-14T08:49:00Z">
                <w:r w:rsidDel="00A508E8">
                  <w:delText>TBD</w:delText>
                </w:r>
              </w:del>
            </w:ins>
            <w:ins w:id="232" w:author="Ian Hoswell" w:date="2013-10-14T08:49:00Z">
              <w:r w:rsidR="00A508E8">
                <w:t>Text string</w:t>
              </w:r>
            </w:ins>
            <w:ins w:id="233" w:author="Ian Hoswell" w:date="2013-10-14T14:15:00Z">
              <w:r w:rsidR="00074020">
                <w:t xml:space="preserve"> </w:t>
              </w:r>
            </w:ins>
            <w:ins w:id="234" w:author="Ian Hoswell" w:date="2013-10-14T14:14:00Z">
              <w:r w:rsidR="00074020">
                <w:t>padded with leading spaces</w:t>
              </w:r>
            </w:ins>
            <w:ins w:id="235" w:author="Ian Hoswell" w:date="2013-10-14T14:15:00Z">
              <w:r w:rsidR="00074020">
                <w:t>,</w:t>
              </w:r>
            </w:ins>
          </w:p>
          <w:p w:rsidR="00000000" w:rsidRDefault="00A508E8">
            <w:pPr>
              <w:cnfStyle w:val="000000000000"/>
              <w:rPr>
                <w:ins w:id="236" w:author="xzl80112" w:date="2013-09-19T11:55:00Z"/>
                <w:color w:val="auto"/>
              </w:rPr>
              <w:pPrChange w:id="237" w:author="Ian Hoswell" w:date="2013-10-14T10:03:00Z">
                <w:pPr>
                  <w:spacing w:after="200" w:line="276" w:lineRule="auto"/>
                  <w:cnfStyle w:val="000000000000"/>
                </w:pPr>
              </w:pPrChange>
            </w:pPr>
            <w:ins w:id="238" w:author="Ian Hoswell" w:date="2013-10-14T08:49:00Z">
              <w:r>
                <w:t xml:space="preserve"> 2x2</w:t>
              </w:r>
            </w:ins>
            <w:ins w:id="239" w:author="Ian Hoswell" w:date="2013-10-14T10:03:00Z">
              <w:r w:rsidR="0005068F">
                <w:t>,</w:t>
              </w:r>
            </w:ins>
            <w:ins w:id="240" w:author="Ian Hoswell" w:date="2013-10-14T10:04:00Z">
              <w:r w:rsidR="0005068F">
                <w:t xml:space="preserve"> </w:t>
              </w:r>
            </w:ins>
            <w:ins w:id="241" w:author="Ian Hoswell" w:date="2013-10-14T08:49:00Z">
              <w:r>
                <w:t xml:space="preserve"> Nx1</w:t>
              </w:r>
            </w:ins>
            <w:ins w:id="242" w:author="Ian Hoswell" w:date="2013-10-14T14:15:00Z">
              <w:r w:rsidR="00074020">
                <w:t>, 2x2G, Nx1G</w:t>
              </w:r>
            </w:ins>
          </w:p>
        </w:tc>
      </w:tr>
      <w:tr w:rsidR="00AA63D2" w:rsidTr="000465EF">
        <w:tblPrEx>
          <w:tblPrExChange w:id="243" w:author="xzl80112" w:date="2013-09-19T12:07:00Z">
            <w:tblPrEx>
              <w:tblBorders>
                <w:top w:val="single" w:sz="8" w:space="0" w:color="4F81BD" w:themeColor="accent1"/>
                <w:left w:val="none" w:sz="0" w:space="0" w:color="auto"/>
                <w:bottom w:val="single" w:sz="8" w:space="0" w:color="4F81BD" w:themeColor="accent1"/>
                <w:right w:val="none" w:sz="0" w:space="0" w:color="auto"/>
                <w:insideH w:val="none" w:sz="0" w:space="0" w:color="auto"/>
                <w:insideV w:val="none" w:sz="0" w:space="0" w:color="auto"/>
              </w:tblBorders>
            </w:tblPrEx>
          </w:tblPrExChange>
        </w:tblPrEx>
        <w:trPr>
          <w:cnfStyle w:val="000000100000"/>
          <w:cantSplit/>
          <w:ins w:id="244" w:author="xzl80112" w:date="2013-09-19T11:56:00Z"/>
        </w:trPr>
        <w:tc>
          <w:tcPr>
            <w:cnfStyle w:val="001000000000"/>
            <w:tcW w:w="1242" w:type="dxa"/>
            <w:tcPrChange w:id="245" w:author="xzl80112" w:date="2013-09-19T12:07:00Z">
              <w:tcPr>
                <w:tcW w:w="1242" w:type="dxa"/>
              </w:tcPr>
            </w:tcPrChange>
          </w:tcPr>
          <w:p w:rsidR="00000000" w:rsidRDefault="007B41DD">
            <w:pPr>
              <w:cnfStyle w:val="001000100000"/>
              <w:rPr>
                <w:ins w:id="246" w:author="xzl80112" w:date="2013-09-19T11:56:00Z"/>
                <w:b w:val="0"/>
                <w:bCs w:val="0"/>
                <w:color w:val="auto"/>
              </w:rPr>
              <w:pPrChange w:id="247" w:author="Ian Hoswell" w:date="2013-10-14T11:10:00Z">
                <w:pPr>
                  <w:spacing w:after="200" w:line="276" w:lineRule="auto"/>
                  <w:cnfStyle w:val="001000100000"/>
                </w:pPr>
              </w:pPrChange>
            </w:pPr>
            <w:ins w:id="248" w:author="xzl80112" w:date="2013-09-19T12:16:00Z">
              <w:del w:id="249" w:author="Ian Hoswell" w:date="2013-10-14T08:50:00Z">
                <w:r w:rsidDel="00A508E8">
                  <w:delText>?</w:delText>
                </w:r>
              </w:del>
            </w:ins>
          </w:p>
        </w:tc>
        <w:tc>
          <w:tcPr>
            <w:tcW w:w="1134" w:type="dxa"/>
            <w:tcPrChange w:id="250" w:author="xzl80112" w:date="2013-09-19T12:07:00Z">
              <w:tcPr>
                <w:tcW w:w="1134" w:type="dxa"/>
                <w:gridSpan w:val="2"/>
              </w:tcPr>
            </w:tcPrChange>
          </w:tcPr>
          <w:p w:rsidR="00000000" w:rsidRDefault="007B41DD">
            <w:pPr>
              <w:cnfStyle w:val="000000100000"/>
              <w:rPr>
                <w:ins w:id="251" w:author="xzl80112" w:date="2013-09-19T11:56:00Z"/>
                <w:color w:val="auto"/>
              </w:rPr>
              <w:pPrChange w:id="252" w:author="Ian Hoswell" w:date="2013-10-14T08:50:00Z">
                <w:pPr>
                  <w:spacing w:after="200" w:line="276" w:lineRule="auto"/>
                  <w:cnfStyle w:val="000000100000"/>
                </w:pPr>
              </w:pPrChange>
            </w:pPr>
            <w:ins w:id="253" w:author="xzl80112" w:date="2013-09-19T12:16:00Z">
              <w:r>
                <w:t>Hex U</w:t>
              </w:r>
              <w:del w:id="254" w:author="Ian Hoswell" w:date="2013-10-14T08:50:00Z">
                <w:r w:rsidDel="00A508E8">
                  <w:delText>16</w:delText>
                </w:r>
              </w:del>
            </w:ins>
            <w:ins w:id="255" w:author="Ian Hoswell" w:date="2013-10-14T08:50:00Z">
              <w:r w:rsidR="00A508E8">
                <w:t>8</w:t>
              </w:r>
            </w:ins>
          </w:p>
        </w:tc>
        <w:tc>
          <w:tcPr>
            <w:tcW w:w="1701" w:type="dxa"/>
            <w:tcPrChange w:id="256" w:author="xzl80112" w:date="2013-09-19T12:07:00Z">
              <w:tcPr>
                <w:tcW w:w="1701" w:type="dxa"/>
              </w:tcPr>
            </w:tcPrChange>
          </w:tcPr>
          <w:p w:rsidR="00AA63D2" w:rsidRDefault="000465EF" w:rsidP="007011A9">
            <w:pPr>
              <w:cnfStyle w:val="000000100000"/>
              <w:rPr>
                <w:ins w:id="257" w:author="xzl80112" w:date="2013-09-19T11:56:00Z"/>
              </w:rPr>
            </w:pPr>
            <w:ins w:id="258" w:author="xzl80112" w:date="2013-09-19T12:07:00Z">
              <w:r>
                <w:t>Chip Select</w:t>
              </w:r>
            </w:ins>
          </w:p>
        </w:tc>
        <w:tc>
          <w:tcPr>
            <w:tcW w:w="5165" w:type="dxa"/>
            <w:tcPrChange w:id="259" w:author="xzl80112" w:date="2013-09-19T12:07:00Z">
              <w:tcPr>
                <w:tcW w:w="5165" w:type="dxa"/>
                <w:gridSpan w:val="3"/>
              </w:tcPr>
            </w:tcPrChange>
          </w:tcPr>
          <w:p w:rsidR="00AA63D2" w:rsidRDefault="00E4289C" w:rsidP="007011A9">
            <w:pPr>
              <w:cnfStyle w:val="000000100000"/>
              <w:rPr>
                <w:ins w:id="260" w:author="xzl80112" w:date="2013-09-19T11:56:00Z"/>
              </w:rPr>
            </w:pPr>
            <w:ins w:id="261" w:author="xzl80112" w:date="2013-09-19T12:28:00Z">
              <w:r>
                <w:t>This is a bit field representation in hexadecimal of the chips that were active during the capture of the frame. Chip 1 is the least significant bit, chip 2, the next bit etc.</w:t>
              </w:r>
            </w:ins>
          </w:p>
        </w:tc>
      </w:tr>
      <w:tr w:rsidR="00AA63D2" w:rsidTr="000465EF">
        <w:tblPrEx>
          <w:tblPrExChange w:id="262" w:author="xzl80112" w:date="2013-09-19T12:07:00Z">
            <w:tblPrEx>
              <w:tblBorders>
                <w:top w:val="single" w:sz="8" w:space="0" w:color="4F81BD" w:themeColor="accent1"/>
                <w:left w:val="none" w:sz="0" w:space="0" w:color="auto"/>
                <w:bottom w:val="single" w:sz="8" w:space="0" w:color="4F81BD" w:themeColor="accent1"/>
                <w:right w:val="none" w:sz="0" w:space="0" w:color="auto"/>
                <w:insideH w:val="none" w:sz="0" w:space="0" w:color="auto"/>
                <w:insideV w:val="none" w:sz="0" w:space="0" w:color="auto"/>
              </w:tblBorders>
            </w:tblPrEx>
          </w:tblPrExChange>
        </w:tblPrEx>
        <w:trPr>
          <w:cantSplit/>
          <w:ins w:id="263" w:author="xzl80112" w:date="2013-09-19T11:56:00Z"/>
        </w:trPr>
        <w:tc>
          <w:tcPr>
            <w:cnfStyle w:val="001000000000"/>
            <w:tcW w:w="1242" w:type="dxa"/>
            <w:tcPrChange w:id="264" w:author="xzl80112" w:date="2013-09-19T12:07:00Z">
              <w:tcPr>
                <w:tcW w:w="1242" w:type="dxa"/>
              </w:tcPr>
            </w:tcPrChange>
          </w:tcPr>
          <w:p w:rsidR="00AA63D2" w:rsidRDefault="006D0164" w:rsidP="007011A9">
            <w:pPr>
              <w:rPr>
                <w:ins w:id="265" w:author="xzl80112" w:date="2013-09-19T11:56:00Z"/>
              </w:rPr>
            </w:pPr>
            <w:ins w:id="266" w:author="Ian Hoswell" w:date="2013-10-14T09:33:00Z">
              <w:r>
                <w:lastRenderedPageBreak/>
                <w:t>26</w:t>
              </w:r>
            </w:ins>
          </w:p>
        </w:tc>
        <w:tc>
          <w:tcPr>
            <w:tcW w:w="1134" w:type="dxa"/>
            <w:tcPrChange w:id="267" w:author="xzl80112" w:date="2013-09-19T12:07:00Z">
              <w:tcPr>
                <w:tcW w:w="1134" w:type="dxa"/>
                <w:gridSpan w:val="2"/>
              </w:tcPr>
            </w:tcPrChange>
          </w:tcPr>
          <w:p w:rsidR="00AA63D2" w:rsidRDefault="00AA63D2" w:rsidP="007011A9">
            <w:pPr>
              <w:cnfStyle w:val="000000000000"/>
              <w:rPr>
                <w:ins w:id="268" w:author="xzl80112" w:date="2013-09-19T11:56:00Z"/>
              </w:rPr>
            </w:pPr>
          </w:p>
        </w:tc>
        <w:tc>
          <w:tcPr>
            <w:tcW w:w="1701" w:type="dxa"/>
            <w:tcPrChange w:id="269" w:author="xzl80112" w:date="2013-09-19T12:07:00Z">
              <w:tcPr>
                <w:tcW w:w="1701" w:type="dxa"/>
              </w:tcPr>
            </w:tcPrChange>
          </w:tcPr>
          <w:p w:rsidR="00AA63D2" w:rsidRDefault="000465EF" w:rsidP="007011A9">
            <w:pPr>
              <w:cnfStyle w:val="000000000000"/>
              <w:rPr>
                <w:ins w:id="270" w:author="xzl80112" w:date="2013-09-19T11:56:00Z"/>
              </w:rPr>
            </w:pPr>
            <w:ins w:id="271" w:author="xzl80112" w:date="2013-09-19T12:07:00Z">
              <w:r>
                <w:t>Time Stamp</w:t>
              </w:r>
            </w:ins>
          </w:p>
        </w:tc>
        <w:tc>
          <w:tcPr>
            <w:tcW w:w="5165" w:type="dxa"/>
            <w:tcPrChange w:id="272" w:author="xzl80112" w:date="2013-09-19T12:07:00Z">
              <w:tcPr>
                <w:tcW w:w="5165" w:type="dxa"/>
                <w:gridSpan w:val="3"/>
              </w:tcPr>
            </w:tcPrChange>
          </w:tcPr>
          <w:p w:rsidR="00E4289C" w:rsidRDefault="00E4289C" w:rsidP="007011A9">
            <w:pPr>
              <w:cnfStyle w:val="000000000000"/>
              <w:rPr>
                <w:ins w:id="273" w:author="xzl80112" w:date="2013-09-19T12:23:00Z"/>
              </w:rPr>
            </w:pPr>
            <w:ins w:id="274" w:author="xzl80112" w:date="2013-09-19T12:23:00Z">
              <w:r>
                <w:t>Date and time to nearest uS.</w:t>
              </w:r>
            </w:ins>
          </w:p>
          <w:p w:rsidR="00E4289C" w:rsidRDefault="00E4289C" w:rsidP="007011A9">
            <w:pPr>
              <w:cnfStyle w:val="000000000000"/>
              <w:rPr>
                <w:ins w:id="275" w:author="xzl80112" w:date="2013-09-19T12:25:00Z"/>
              </w:rPr>
            </w:pPr>
            <w:ins w:id="276" w:author="xzl80112" w:date="2013-09-19T12:25:00Z">
              <w:r>
                <w:t xml:space="preserve">Format: </w:t>
              </w:r>
              <w:proofErr w:type="spellStart"/>
              <w:r>
                <w:t>yyyy</w:t>
              </w:r>
              <w:proofErr w:type="spellEnd"/>
              <w:r>
                <w:t>-mm-</w:t>
              </w:r>
              <w:proofErr w:type="spellStart"/>
              <w:r>
                <w:t>dd</w:t>
              </w:r>
              <w:proofErr w:type="spellEnd"/>
              <w:r>
                <w:t xml:space="preserve"> </w:t>
              </w:r>
              <w:proofErr w:type="spellStart"/>
              <w:r>
                <w:t>hh:mm:ss.ssssss</w:t>
              </w:r>
              <w:proofErr w:type="spellEnd"/>
            </w:ins>
          </w:p>
          <w:p w:rsidR="00AA63D2" w:rsidRDefault="00E4289C" w:rsidP="007011A9">
            <w:pPr>
              <w:cnfStyle w:val="000000000000"/>
              <w:rPr>
                <w:ins w:id="277" w:author="xzl80112" w:date="2013-09-19T12:26:00Z"/>
              </w:rPr>
            </w:pPr>
            <w:proofErr w:type="spellStart"/>
            <w:ins w:id="278" w:author="xzl80112" w:date="2013-09-19T12:25:00Z">
              <w:r>
                <w:t>Eg</w:t>
              </w:r>
              <w:proofErr w:type="spellEnd"/>
              <w:r>
                <w:t xml:space="preserve"> </w:t>
              </w:r>
            </w:ins>
            <w:ins w:id="279" w:author="xzl80112" w:date="2013-09-19T12:23:00Z">
              <w:r w:rsidRPr="00E4289C">
                <w:t>2013-09-17 13:01:53.744951</w:t>
              </w:r>
            </w:ins>
          </w:p>
          <w:p w:rsidR="00E4289C" w:rsidRDefault="00E4289C" w:rsidP="007011A9">
            <w:pPr>
              <w:cnfStyle w:val="000000000000"/>
              <w:rPr>
                <w:ins w:id="280" w:author="xzl80112" w:date="2013-09-19T11:56:00Z"/>
              </w:rPr>
            </w:pPr>
            <w:ins w:id="281" w:author="xzl80112" w:date="2013-09-19T12:26:00Z">
              <w:r>
                <w:t xml:space="preserve">The time stamp is not intended to be accurate in an absolute </w:t>
              </w:r>
            </w:ins>
            <w:ins w:id="282" w:author="xzl80112" w:date="2013-09-19T12:27:00Z">
              <w:r>
                <w:t>sense</w:t>
              </w:r>
            </w:ins>
            <w:ins w:id="283" w:author="xzl80112" w:date="2013-09-19T12:26:00Z">
              <w:r>
                <w:t>, but it does give accurate relative timings between fram</w:t>
              </w:r>
            </w:ins>
            <w:ins w:id="284" w:author="xzl80112" w:date="2013-09-19T12:27:00Z">
              <w:r>
                <w:t>e</w:t>
              </w:r>
            </w:ins>
            <w:ins w:id="285" w:author="xzl80112" w:date="2013-09-19T12:26:00Z">
              <w:r>
                <w:t>s in the same sequence.</w:t>
              </w:r>
            </w:ins>
          </w:p>
        </w:tc>
      </w:tr>
      <w:tr w:rsidR="00AA63D2" w:rsidTr="000465EF">
        <w:tblPrEx>
          <w:tblPrExChange w:id="286" w:author="xzl80112" w:date="2013-09-19T12:07:00Z">
            <w:tblPrEx>
              <w:tblBorders>
                <w:top w:val="single" w:sz="8" w:space="0" w:color="4F81BD" w:themeColor="accent1"/>
                <w:left w:val="none" w:sz="0" w:space="0" w:color="auto"/>
                <w:bottom w:val="single" w:sz="8" w:space="0" w:color="4F81BD" w:themeColor="accent1"/>
                <w:right w:val="none" w:sz="0" w:space="0" w:color="auto"/>
                <w:insideH w:val="none" w:sz="0" w:space="0" w:color="auto"/>
                <w:insideV w:val="none" w:sz="0" w:space="0" w:color="auto"/>
              </w:tblBorders>
            </w:tblPrEx>
          </w:tblPrExChange>
        </w:tblPrEx>
        <w:trPr>
          <w:cnfStyle w:val="000000100000"/>
          <w:cantSplit/>
          <w:ins w:id="287" w:author="xzl80112" w:date="2013-09-19T11:56:00Z"/>
        </w:trPr>
        <w:tc>
          <w:tcPr>
            <w:cnfStyle w:val="001000000000"/>
            <w:tcW w:w="1242" w:type="dxa"/>
            <w:tcPrChange w:id="288" w:author="xzl80112" w:date="2013-09-19T12:07:00Z">
              <w:tcPr>
                <w:tcW w:w="1242" w:type="dxa"/>
              </w:tcPr>
            </w:tcPrChange>
          </w:tcPr>
          <w:p w:rsidR="00AA63D2" w:rsidRDefault="0098723F" w:rsidP="007011A9">
            <w:pPr>
              <w:cnfStyle w:val="001000100000"/>
              <w:rPr>
                <w:ins w:id="289" w:author="xzl80112" w:date="2013-09-19T11:56:00Z"/>
              </w:rPr>
            </w:pPr>
            <w:ins w:id="290" w:author="xzl80112" w:date="2013-09-19T12:32:00Z">
              <w:del w:id="291" w:author="Ian Hoswell" w:date="2013-10-14T09:38:00Z">
                <w:r w:rsidDel="006D0164">
                  <w:delText>?</w:delText>
                </w:r>
              </w:del>
            </w:ins>
          </w:p>
        </w:tc>
        <w:tc>
          <w:tcPr>
            <w:tcW w:w="1134" w:type="dxa"/>
            <w:tcPrChange w:id="292" w:author="xzl80112" w:date="2013-09-19T12:07:00Z">
              <w:tcPr>
                <w:tcW w:w="1134" w:type="dxa"/>
                <w:gridSpan w:val="2"/>
              </w:tcPr>
            </w:tcPrChange>
          </w:tcPr>
          <w:p w:rsidR="00AA63D2" w:rsidRDefault="0098723F" w:rsidP="007011A9">
            <w:pPr>
              <w:cnfStyle w:val="000000100000"/>
              <w:rPr>
                <w:ins w:id="293" w:author="xzl80112" w:date="2013-09-19T11:56:00Z"/>
              </w:rPr>
            </w:pPr>
            <w:ins w:id="294" w:author="xzl80112" w:date="2013-09-19T12:32:00Z">
              <w:r>
                <w:t>Double</w:t>
              </w:r>
            </w:ins>
          </w:p>
        </w:tc>
        <w:tc>
          <w:tcPr>
            <w:tcW w:w="1701" w:type="dxa"/>
            <w:tcPrChange w:id="295" w:author="xzl80112" w:date="2013-09-19T12:07:00Z">
              <w:tcPr>
                <w:tcW w:w="1701" w:type="dxa"/>
              </w:tcPr>
            </w:tcPrChange>
          </w:tcPr>
          <w:p w:rsidR="00AA63D2" w:rsidRDefault="000465EF" w:rsidP="007011A9">
            <w:pPr>
              <w:cnfStyle w:val="000000100000"/>
              <w:rPr>
                <w:ins w:id="296" w:author="xzl80112" w:date="2013-09-19T11:56:00Z"/>
              </w:rPr>
            </w:pPr>
            <w:ins w:id="297" w:author="xzl80112" w:date="2013-09-19T12:08:00Z">
              <w:r>
                <w:t>Acquisition Shutter Time</w:t>
              </w:r>
            </w:ins>
          </w:p>
        </w:tc>
        <w:tc>
          <w:tcPr>
            <w:tcW w:w="5165" w:type="dxa"/>
            <w:tcPrChange w:id="298" w:author="xzl80112" w:date="2013-09-19T12:07:00Z">
              <w:tcPr>
                <w:tcW w:w="5165" w:type="dxa"/>
                <w:gridSpan w:val="3"/>
              </w:tcPr>
            </w:tcPrChange>
          </w:tcPr>
          <w:p w:rsidR="00AA63D2" w:rsidDel="00F2069D" w:rsidRDefault="0098723F" w:rsidP="007011A9">
            <w:pPr>
              <w:cnfStyle w:val="000000100000"/>
              <w:rPr>
                <w:ins w:id="299" w:author="xzl80112" w:date="2013-09-19T12:34:00Z"/>
                <w:del w:id="300" w:author="Ian Hoswell" w:date="2013-10-14T10:02:00Z"/>
              </w:rPr>
            </w:pPr>
            <w:ins w:id="301" w:author="xzl80112" w:date="2013-09-19T12:33:00Z">
              <w:r>
                <w:t xml:space="preserve">Floating point </w:t>
              </w:r>
              <w:proofErr w:type="gramStart"/>
              <w:r>
                <w:t>representation of the shutter open</w:t>
              </w:r>
              <w:proofErr w:type="gramEnd"/>
              <w:r>
                <w:t xml:space="preserve"> time in seconds.</w:t>
              </w:r>
            </w:ins>
          </w:p>
          <w:p w:rsidR="0098723F" w:rsidRDefault="0098723F" w:rsidP="007011A9">
            <w:pPr>
              <w:cnfStyle w:val="000000100000"/>
              <w:rPr>
                <w:ins w:id="302" w:author="xzl80112" w:date="2013-09-19T11:56:00Z"/>
              </w:rPr>
            </w:pPr>
            <w:ins w:id="303" w:author="xzl80112" w:date="2013-09-19T12:34:00Z">
              <w:del w:id="304" w:author="Ian Hoswell" w:date="2013-10-14T10:02:00Z">
                <w:r w:rsidDel="00F2069D">
                  <w:delText>{alt U64 in nS}</w:delText>
                </w:r>
              </w:del>
            </w:ins>
          </w:p>
        </w:tc>
      </w:tr>
      <w:tr w:rsidR="00AA63D2" w:rsidTr="000465EF">
        <w:tblPrEx>
          <w:tblPrExChange w:id="305" w:author="xzl80112" w:date="2013-09-19T12:07:00Z">
            <w:tblPrEx>
              <w:tblBorders>
                <w:top w:val="single" w:sz="8" w:space="0" w:color="4F81BD" w:themeColor="accent1"/>
                <w:left w:val="none" w:sz="0" w:space="0" w:color="auto"/>
                <w:bottom w:val="single" w:sz="8" w:space="0" w:color="4F81BD" w:themeColor="accent1"/>
                <w:right w:val="none" w:sz="0" w:space="0" w:color="auto"/>
                <w:insideH w:val="none" w:sz="0" w:space="0" w:color="auto"/>
                <w:insideV w:val="none" w:sz="0" w:space="0" w:color="auto"/>
              </w:tblBorders>
            </w:tblPrEx>
          </w:tblPrExChange>
        </w:tblPrEx>
        <w:trPr>
          <w:cantSplit/>
          <w:ins w:id="306" w:author="xzl80112" w:date="2013-09-19T11:56:00Z"/>
        </w:trPr>
        <w:tc>
          <w:tcPr>
            <w:cnfStyle w:val="001000000000"/>
            <w:tcW w:w="1242" w:type="dxa"/>
            <w:tcPrChange w:id="307" w:author="xzl80112" w:date="2013-09-19T12:07:00Z">
              <w:tcPr>
                <w:tcW w:w="1242" w:type="dxa"/>
              </w:tcPr>
            </w:tcPrChange>
          </w:tcPr>
          <w:p w:rsidR="00AA63D2" w:rsidRDefault="0098723F" w:rsidP="007011A9">
            <w:pPr>
              <w:rPr>
                <w:ins w:id="308" w:author="xzl80112" w:date="2013-09-19T11:56:00Z"/>
              </w:rPr>
            </w:pPr>
            <w:ins w:id="309" w:author="xzl80112" w:date="2013-09-19T12:35:00Z">
              <w:del w:id="310" w:author="Ian Hoswell" w:date="2013-10-14T11:10:00Z">
                <w:r w:rsidDel="002E410E">
                  <w:delText>1</w:delText>
                </w:r>
              </w:del>
            </w:ins>
          </w:p>
        </w:tc>
        <w:tc>
          <w:tcPr>
            <w:tcW w:w="1134" w:type="dxa"/>
            <w:tcPrChange w:id="311" w:author="xzl80112" w:date="2013-09-19T12:07:00Z">
              <w:tcPr>
                <w:tcW w:w="1134" w:type="dxa"/>
                <w:gridSpan w:val="2"/>
              </w:tcPr>
            </w:tcPrChange>
          </w:tcPr>
          <w:p w:rsidR="00AA63D2" w:rsidRDefault="0098723F" w:rsidP="007011A9">
            <w:pPr>
              <w:cnfStyle w:val="000000000000"/>
              <w:rPr>
                <w:ins w:id="312" w:author="xzl80112" w:date="2013-09-19T11:56:00Z"/>
              </w:rPr>
            </w:pPr>
            <w:ins w:id="313" w:author="xzl80112" w:date="2013-09-19T12:35:00Z">
              <w:r>
                <w:t>U8</w:t>
              </w:r>
            </w:ins>
          </w:p>
        </w:tc>
        <w:tc>
          <w:tcPr>
            <w:tcW w:w="1701" w:type="dxa"/>
            <w:tcPrChange w:id="314" w:author="xzl80112" w:date="2013-09-19T12:07:00Z">
              <w:tcPr>
                <w:tcW w:w="1701" w:type="dxa"/>
              </w:tcPr>
            </w:tcPrChange>
          </w:tcPr>
          <w:p w:rsidR="00AA63D2" w:rsidRDefault="000465EF" w:rsidP="007011A9">
            <w:pPr>
              <w:cnfStyle w:val="000000000000"/>
              <w:rPr>
                <w:ins w:id="315" w:author="xzl80112" w:date="2013-09-19T11:56:00Z"/>
              </w:rPr>
            </w:pPr>
            <w:ins w:id="316" w:author="xzl80112" w:date="2013-09-19T12:08:00Z">
              <w:r>
                <w:t>Counter</w:t>
              </w:r>
            </w:ins>
          </w:p>
        </w:tc>
        <w:tc>
          <w:tcPr>
            <w:tcW w:w="5165" w:type="dxa"/>
            <w:tcPrChange w:id="317" w:author="xzl80112" w:date="2013-09-19T12:07:00Z">
              <w:tcPr>
                <w:tcW w:w="5165" w:type="dxa"/>
                <w:gridSpan w:val="3"/>
              </w:tcPr>
            </w:tcPrChange>
          </w:tcPr>
          <w:p w:rsidR="00AA63D2" w:rsidRDefault="0098723F" w:rsidP="007011A9">
            <w:pPr>
              <w:cnfStyle w:val="000000000000"/>
              <w:rPr>
                <w:ins w:id="318" w:author="xzl80112" w:date="2013-09-19T11:56:00Z"/>
              </w:rPr>
            </w:pPr>
            <w:ins w:id="319" w:author="xzl80112" w:date="2013-09-19T12:35:00Z">
              <w:r>
                <w:t xml:space="preserve">Counter 0, or 1. In colour mode, this will represent the </w:t>
              </w:r>
            </w:ins>
            <w:ins w:id="320" w:author="xzl80112" w:date="2013-09-19T12:36:00Z">
              <w:r>
                <w:t>c</w:t>
              </w:r>
            </w:ins>
            <w:ins w:id="321" w:author="xzl80112" w:date="2013-09-19T12:35:00Z">
              <w:r>
                <w:t>olour layer, equivalent to Threshold 0 to 7.</w:t>
              </w:r>
            </w:ins>
          </w:p>
        </w:tc>
      </w:tr>
      <w:tr w:rsidR="007B41DD" w:rsidTr="000465EF">
        <w:trPr>
          <w:cnfStyle w:val="000000100000"/>
          <w:cantSplit/>
          <w:ins w:id="322" w:author="xzl80112" w:date="2013-09-19T12:14:00Z"/>
        </w:trPr>
        <w:tc>
          <w:tcPr>
            <w:cnfStyle w:val="001000000000"/>
            <w:tcW w:w="1242" w:type="dxa"/>
          </w:tcPr>
          <w:p w:rsidR="007B41DD" w:rsidRDefault="00E4289C" w:rsidP="007011A9">
            <w:pPr>
              <w:rPr>
                <w:ins w:id="323" w:author="xzl80112" w:date="2013-09-19T12:14:00Z"/>
              </w:rPr>
            </w:pPr>
            <w:ins w:id="324" w:author="xzl80112" w:date="2013-09-19T12:20:00Z">
              <w:del w:id="325" w:author="Ian Hoswell" w:date="2013-10-14T09:33:00Z">
                <w:r w:rsidDel="006D0164">
                  <w:delText>?</w:delText>
                </w:r>
              </w:del>
            </w:ins>
          </w:p>
        </w:tc>
        <w:tc>
          <w:tcPr>
            <w:tcW w:w="1134" w:type="dxa"/>
          </w:tcPr>
          <w:p w:rsidR="007B41DD" w:rsidRDefault="006D0164" w:rsidP="007011A9">
            <w:pPr>
              <w:cnfStyle w:val="000000100000"/>
              <w:rPr>
                <w:ins w:id="326" w:author="xzl80112" w:date="2013-09-19T12:14:00Z"/>
              </w:rPr>
            </w:pPr>
            <w:ins w:id="327" w:author="Ian Hoswell" w:date="2013-10-14T09:33:00Z">
              <w:r>
                <w:t>U8</w:t>
              </w:r>
            </w:ins>
          </w:p>
        </w:tc>
        <w:tc>
          <w:tcPr>
            <w:tcW w:w="1701" w:type="dxa"/>
          </w:tcPr>
          <w:p w:rsidR="00F2069D" w:rsidRDefault="007B41DD" w:rsidP="007011A9">
            <w:pPr>
              <w:cnfStyle w:val="000000100000"/>
              <w:rPr>
                <w:ins w:id="328" w:author="xzl80112" w:date="2013-09-19T12:14:00Z"/>
              </w:rPr>
            </w:pPr>
            <w:ins w:id="329" w:author="xzl80112" w:date="2013-09-19T12:14:00Z">
              <w:r>
                <w:t>Colour Mode</w:t>
              </w:r>
            </w:ins>
          </w:p>
        </w:tc>
        <w:tc>
          <w:tcPr>
            <w:tcW w:w="5165" w:type="dxa"/>
          </w:tcPr>
          <w:p w:rsidR="007B41DD" w:rsidRDefault="007B41DD" w:rsidP="007011A9">
            <w:pPr>
              <w:cnfStyle w:val="000000100000"/>
              <w:rPr>
                <w:ins w:id="330" w:author="xzl80112" w:date="2013-09-19T12:14:00Z"/>
              </w:rPr>
            </w:pPr>
          </w:p>
        </w:tc>
      </w:tr>
      <w:tr w:rsidR="00F2069D" w:rsidTr="000465EF">
        <w:trPr>
          <w:cantSplit/>
          <w:ins w:id="331" w:author="Ian Hoswell" w:date="2013-10-14T09:59:00Z"/>
        </w:trPr>
        <w:tc>
          <w:tcPr>
            <w:cnfStyle w:val="001000000000"/>
            <w:tcW w:w="1242" w:type="dxa"/>
          </w:tcPr>
          <w:p w:rsidR="00F2069D" w:rsidRDefault="00F2069D" w:rsidP="007011A9">
            <w:pPr>
              <w:rPr>
                <w:ins w:id="332" w:author="Ian Hoswell" w:date="2013-10-14T09:59:00Z"/>
              </w:rPr>
            </w:pPr>
          </w:p>
        </w:tc>
        <w:tc>
          <w:tcPr>
            <w:tcW w:w="1134" w:type="dxa"/>
          </w:tcPr>
          <w:p w:rsidR="00F2069D" w:rsidRDefault="00F2069D" w:rsidP="007011A9">
            <w:pPr>
              <w:cnfStyle w:val="000000000000"/>
              <w:rPr>
                <w:ins w:id="333" w:author="Ian Hoswell" w:date="2013-10-14T09:59:00Z"/>
              </w:rPr>
            </w:pPr>
            <w:ins w:id="334" w:author="Ian Hoswell" w:date="2013-10-14T09:59:00Z">
              <w:r>
                <w:t>U8</w:t>
              </w:r>
            </w:ins>
          </w:p>
        </w:tc>
        <w:tc>
          <w:tcPr>
            <w:tcW w:w="1701" w:type="dxa"/>
          </w:tcPr>
          <w:p w:rsidR="00F2069D" w:rsidRDefault="00F2069D" w:rsidP="007011A9">
            <w:pPr>
              <w:cnfStyle w:val="000000000000"/>
              <w:rPr>
                <w:ins w:id="335" w:author="Ian Hoswell" w:date="2013-10-14T09:59:00Z"/>
              </w:rPr>
            </w:pPr>
            <w:ins w:id="336" w:author="Ian Hoswell" w:date="2013-10-14T09:59:00Z">
              <w:r>
                <w:t>Gain Mode</w:t>
              </w:r>
            </w:ins>
          </w:p>
        </w:tc>
        <w:tc>
          <w:tcPr>
            <w:tcW w:w="5165" w:type="dxa"/>
          </w:tcPr>
          <w:p w:rsidR="00000000" w:rsidRDefault="00F2069D">
            <w:pPr>
              <w:cnfStyle w:val="000000000000"/>
              <w:rPr>
                <w:ins w:id="337" w:author="Ian Hoswell" w:date="2013-10-14T09:59:00Z"/>
                <w:color w:val="auto"/>
              </w:rPr>
              <w:pPrChange w:id="338" w:author="Ian Hoswell" w:date="2013-10-14T10:01:00Z">
                <w:pPr>
                  <w:spacing w:after="200" w:line="276" w:lineRule="auto"/>
                  <w:cnfStyle w:val="000000000000"/>
                </w:pPr>
              </w:pPrChange>
            </w:pPr>
            <w:ins w:id="339" w:author="Ian Hoswell" w:date="2013-10-14T10:00:00Z">
              <w:r>
                <w:t>0 = SLGM</w:t>
              </w:r>
            </w:ins>
            <w:ins w:id="340" w:author="Ian Hoswell" w:date="2013-10-14T10:01:00Z">
              <w:r>
                <w:t xml:space="preserve">, 1 = LGM, 2 = HGM, </w:t>
              </w:r>
            </w:ins>
            <w:ins w:id="341" w:author="Ian Hoswell" w:date="2013-10-14T10:00:00Z">
              <w:r>
                <w:t>3 = SHGM</w:t>
              </w:r>
            </w:ins>
            <w:ins w:id="342" w:author="Ian Hoswell" w:date="2013-10-14T10:02:00Z">
              <w:r>
                <w:t>.</w:t>
              </w:r>
            </w:ins>
          </w:p>
        </w:tc>
      </w:tr>
      <w:tr w:rsidR="00AA63D2" w:rsidTr="000465EF">
        <w:tblPrEx>
          <w:tblPrExChange w:id="343" w:author="xzl80112" w:date="2013-09-19T12:07:00Z">
            <w:tblPrEx>
              <w:tblBorders>
                <w:top w:val="single" w:sz="8" w:space="0" w:color="4F81BD" w:themeColor="accent1"/>
                <w:left w:val="none" w:sz="0" w:space="0" w:color="auto"/>
                <w:bottom w:val="single" w:sz="8" w:space="0" w:color="4F81BD" w:themeColor="accent1"/>
                <w:right w:val="none" w:sz="0" w:space="0" w:color="auto"/>
                <w:insideH w:val="none" w:sz="0" w:space="0" w:color="auto"/>
                <w:insideV w:val="none" w:sz="0" w:space="0" w:color="auto"/>
              </w:tblBorders>
            </w:tblPrEx>
          </w:tblPrExChange>
        </w:tblPrEx>
        <w:trPr>
          <w:cnfStyle w:val="000000100000"/>
          <w:cantSplit/>
          <w:ins w:id="344" w:author="xzl80112" w:date="2013-09-19T11:56:00Z"/>
        </w:trPr>
        <w:tc>
          <w:tcPr>
            <w:cnfStyle w:val="001000000000"/>
            <w:tcW w:w="1242" w:type="dxa"/>
            <w:tcPrChange w:id="345" w:author="xzl80112" w:date="2013-09-19T12:07:00Z">
              <w:tcPr>
                <w:tcW w:w="1242" w:type="dxa"/>
              </w:tcPr>
            </w:tcPrChange>
          </w:tcPr>
          <w:p w:rsidR="00AA63D2" w:rsidRDefault="007B41DD" w:rsidP="007011A9">
            <w:pPr>
              <w:cnfStyle w:val="001000100000"/>
              <w:rPr>
                <w:ins w:id="346" w:author="xzl80112" w:date="2013-09-19T11:56:00Z"/>
              </w:rPr>
            </w:pPr>
            <w:ins w:id="347" w:author="xzl80112" w:date="2013-09-19T12:16:00Z">
              <w:del w:id="348" w:author="Ian Hoswell" w:date="2013-10-14T09:34:00Z">
                <w:r w:rsidDel="006D0164">
                  <w:delText>?</w:delText>
                </w:r>
              </w:del>
            </w:ins>
          </w:p>
        </w:tc>
        <w:tc>
          <w:tcPr>
            <w:tcW w:w="1134" w:type="dxa"/>
            <w:tcPrChange w:id="349" w:author="xzl80112" w:date="2013-09-19T12:07:00Z">
              <w:tcPr>
                <w:tcW w:w="1134" w:type="dxa"/>
                <w:gridSpan w:val="2"/>
              </w:tcPr>
            </w:tcPrChange>
          </w:tcPr>
          <w:p w:rsidR="00AA63D2" w:rsidRDefault="000575B8" w:rsidP="007011A9">
            <w:pPr>
              <w:cnfStyle w:val="000000100000"/>
              <w:rPr>
                <w:ins w:id="350" w:author="xzl80112" w:date="2013-09-19T11:56:00Z"/>
              </w:rPr>
            </w:pPr>
            <w:ins w:id="351" w:author="Ian Hoswell" w:date="2013-10-14T10:57:00Z">
              <w:r>
                <w:t>Single</w:t>
              </w:r>
            </w:ins>
          </w:p>
        </w:tc>
        <w:tc>
          <w:tcPr>
            <w:tcW w:w="1701" w:type="dxa"/>
            <w:tcPrChange w:id="352" w:author="xzl80112" w:date="2013-09-19T12:07:00Z">
              <w:tcPr>
                <w:tcW w:w="1701" w:type="dxa"/>
              </w:tcPr>
            </w:tcPrChange>
          </w:tcPr>
          <w:p w:rsidR="00AA63D2" w:rsidRDefault="000465EF" w:rsidP="007011A9">
            <w:pPr>
              <w:cnfStyle w:val="000000100000"/>
              <w:rPr>
                <w:ins w:id="353" w:author="xzl80112" w:date="2013-09-19T11:56:00Z"/>
              </w:rPr>
            </w:pPr>
            <w:ins w:id="354" w:author="xzl80112" w:date="2013-09-19T12:08:00Z">
              <w:r>
                <w:t>Threshold (0..7)</w:t>
              </w:r>
            </w:ins>
          </w:p>
        </w:tc>
        <w:tc>
          <w:tcPr>
            <w:tcW w:w="5165" w:type="dxa"/>
            <w:tcPrChange w:id="355" w:author="xzl80112" w:date="2013-09-19T12:07:00Z">
              <w:tcPr>
                <w:tcW w:w="5165" w:type="dxa"/>
                <w:gridSpan w:val="3"/>
              </w:tcPr>
            </w:tcPrChange>
          </w:tcPr>
          <w:p w:rsidR="00AA63D2" w:rsidRDefault="007B41DD" w:rsidP="007011A9">
            <w:pPr>
              <w:cnfStyle w:val="000000100000"/>
              <w:rPr>
                <w:ins w:id="356" w:author="xzl80112" w:date="2013-09-19T11:56:00Z"/>
              </w:rPr>
            </w:pPr>
            <w:ins w:id="357" w:author="xzl80112" w:date="2013-09-19T12:12:00Z">
              <w:r>
                <w:t xml:space="preserve">The values of the thresholds in </w:t>
              </w:r>
            </w:ins>
            <w:proofErr w:type="spellStart"/>
            <w:ins w:id="358" w:author="Ian Hoswell" w:date="2013-10-14T09:34:00Z">
              <w:r w:rsidR="006D0164">
                <w:t>k</w:t>
              </w:r>
            </w:ins>
            <w:ins w:id="359" w:author="xzl80112" w:date="2013-09-19T12:12:00Z">
              <w:del w:id="360" w:author="Ian Hoswell" w:date="2013-10-14T09:34:00Z">
                <w:r w:rsidDel="006D0164">
                  <w:delText>K</w:delText>
                </w:r>
              </w:del>
              <w:r>
                <w:t>eV</w:t>
              </w:r>
              <w:proofErr w:type="spellEnd"/>
              <w:r>
                <w:t>.</w:t>
              </w:r>
            </w:ins>
          </w:p>
        </w:tc>
      </w:tr>
      <w:tr w:rsidR="00AA63D2" w:rsidTr="000465EF">
        <w:tblPrEx>
          <w:tblPrExChange w:id="361" w:author="xzl80112" w:date="2013-09-19T12:07:00Z">
            <w:tblPrEx>
              <w:tblBorders>
                <w:top w:val="single" w:sz="8" w:space="0" w:color="4F81BD" w:themeColor="accent1"/>
                <w:left w:val="none" w:sz="0" w:space="0" w:color="auto"/>
                <w:bottom w:val="single" w:sz="8" w:space="0" w:color="4F81BD" w:themeColor="accent1"/>
                <w:right w:val="none" w:sz="0" w:space="0" w:color="auto"/>
                <w:insideH w:val="none" w:sz="0" w:space="0" w:color="auto"/>
                <w:insideV w:val="none" w:sz="0" w:space="0" w:color="auto"/>
              </w:tblBorders>
            </w:tblPrEx>
          </w:tblPrExChange>
        </w:tblPrEx>
        <w:trPr>
          <w:cantSplit/>
          <w:ins w:id="362" w:author="xzl80112" w:date="2013-09-19T11:56:00Z"/>
        </w:trPr>
        <w:tc>
          <w:tcPr>
            <w:cnfStyle w:val="001000000000"/>
            <w:tcW w:w="1242" w:type="dxa"/>
            <w:tcPrChange w:id="363" w:author="xzl80112" w:date="2013-09-19T12:07:00Z">
              <w:tcPr>
                <w:tcW w:w="1242" w:type="dxa"/>
              </w:tcPr>
            </w:tcPrChange>
          </w:tcPr>
          <w:p w:rsidR="00AA63D2" w:rsidRDefault="00AA63D2" w:rsidP="007011A9">
            <w:pPr>
              <w:rPr>
                <w:ins w:id="364" w:author="xzl80112" w:date="2013-09-19T11:56:00Z"/>
              </w:rPr>
            </w:pPr>
          </w:p>
        </w:tc>
        <w:tc>
          <w:tcPr>
            <w:tcW w:w="1134" w:type="dxa"/>
            <w:tcPrChange w:id="365" w:author="xzl80112" w:date="2013-09-19T12:07:00Z">
              <w:tcPr>
                <w:tcW w:w="1134" w:type="dxa"/>
                <w:gridSpan w:val="2"/>
              </w:tcPr>
            </w:tcPrChange>
          </w:tcPr>
          <w:p w:rsidR="00AA63D2" w:rsidRDefault="00AA63D2" w:rsidP="007011A9">
            <w:pPr>
              <w:cnfStyle w:val="000000000000"/>
              <w:rPr>
                <w:ins w:id="366" w:author="xzl80112" w:date="2013-09-19T11:56:00Z"/>
              </w:rPr>
            </w:pPr>
          </w:p>
        </w:tc>
        <w:tc>
          <w:tcPr>
            <w:tcW w:w="1701" w:type="dxa"/>
            <w:tcPrChange w:id="367" w:author="xzl80112" w:date="2013-09-19T12:07:00Z">
              <w:tcPr>
                <w:tcW w:w="1701" w:type="dxa"/>
              </w:tcPr>
            </w:tcPrChange>
          </w:tcPr>
          <w:p w:rsidR="00AA63D2" w:rsidRDefault="008E7820" w:rsidP="007011A9">
            <w:pPr>
              <w:cnfStyle w:val="000000000000"/>
              <w:rPr>
                <w:ins w:id="368" w:author="xzl80112" w:date="2013-09-19T11:56:00Z"/>
              </w:rPr>
            </w:pPr>
            <w:ins w:id="369" w:author="xzl80112" w:date="2013-09-19T12:38:00Z">
              <w:r>
                <w:t>DACs</w:t>
              </w:r>
            </w:ins>
          </w:p>
        </w:tc>
        <w:tc>
          <w:tcPr>
            <w:tcW w:w="5165" w:type="dxa"/>
            <w:tcPrChange w:id="370" w:author="xzl80112" w:date="2013-09-19T12:07:00Z">
              <w:tcPr>
                <w:tcW w:w="5165" w:type="dxa"/>
                <w:gridSpan w:val="3"/>
              </w:tcPr>
            </w:tcPrChange>
          </w:tcPr>
          <w:p w:rsidR="00AA63D2" w:rsidRDefault="008E7820" w:rsidP="007011A9">
            <w:pPr>
              <w:cnfStyle w:val="000000000000"/>
              <w:rPr>
                <w:ins w:id="371" w:author="xzl80112" w:date="2013-09-19T11:56:00Z"/>
              </w:rPr>
            </w:pPr>
            <w:ins w:id="372" w:author="xzl80112" w:date="2013-09-19T12:39:00Z">
              <w:r>
                <w:t>One section per chip.</w:t>
              </w:r>
            </w:ins>
          </w:p>
        </w:tc>
      </w:tr>
      <w:tr w:rsidR="00AA63D2" w:rsidTr="000465EF">
        <w:trPr>
          <w:cnfStyle w:val="000000100000"/>
          <w:cantSplit/>
          <w:ins w:id="373" w:author="xzl80112" w:date="2013-09-19T10:52:00Z"/>
        </w:trPr>
        <w:tc>
          <w:tcPr>
            <w:cnfStyle w:val="001000000000"/>
            <w:tcW w:w="1242" w:type="dxa"/>
            <w:tcPrChange w:id="374" w:author="xzl80112" w:date="2013-09-19T12:07:00Z">
              <w:tcPr>
                <w:tcW w:w="2310" w:type="dxa"/>
                <w:gridSpan w:val="2"/>
              </w:tcPr>
            </w:tcPrChange>
          </w:tcPr>
          <w:p w:rsidR="00AA63D2" w:rsidRDefault="007A65F9" w:rsidP="007011A9">
            <w:pPr>
              <w:cnfStyle w:val="001000100000"/>
              <w:rPr>
                <w:ins w:id="375" w:author="xzl80112" w:date="2013-09-19T10:52:00Z"/>
              </w:rPr>
            </w:pPr>
            <w:ins w:id="376" w:author="Ian Hoswell" w:date="2013-10-14T11:44:00Z">
              <w:r>
                <w:t>n</w:t>
              </w:r>
            </w:ins>
          </w:p>
        </w:tc>
        <w:tc>
          <w:tcPr>
            <w:tcW w:w="1134" w:type="dxa"/>
            <w:tcPrChange w:id="377" w:author="xzl80112" w:date="2013-09-19T12:07:00Z">
              <w:tcPr>
                <w:tcW w:w="2310" w:type="dxa"/>
                <w:gridSpan w:val="3"/>
              </w:tcPr>
            </w:tcPrChange>
          </w:tcPr>
          <w:p w:rsidR="00AA63D2" w:rsidRDefault="00AA63D2" w:rsidP="007011A9">
            <w:pPr>
              <w:cnfStyle w:val="000000100000"/>
              <w:rPr>
                <w:ins w:id="378" w:author="xzl80112" w:date="2013-09-19T10:52:00Z"/>
              </w:rPr>
            </w:pPr>
            <w:ins w:id="379" w:author="xzl80112" w:date="2013-09-19T11:53:00Z">
              <w:r>
                <w:t>String</w:t>
              </w:r>
            </w:ins>
          </w:p>
        </w:tc>
        <w:tc>
          <w:tcPr>
            <w:tcW w:w="1701" w:type="dxa"/>
            <w:tcPrChange w:id="380" w:author="xzl80112" w:date="2013-09-19T12:07:00Z">
              <w:tcPr>
                <w:tcW w:w="2311" w:type="dxa"/>
              </w:tcPr>
            </w:tcPrChange>
          </w:tcPr>
          <w:p w:rsidR="00AA63D2" w:rsidRDefault="00AA63D2" w:rsidP="007011A9">
            <w:pPr>
              <w:cnfStyle w:val="000000100000"/>
              <w:rPr>
                <w:ins w:id="381" w:author="xzl80112" w:date="2013-09-19T10:52:00Z"/>
              </w:rPr>
            </w:pPr>
            <w:ins w:id="382" w:author="xzl80112" w:date="2013-09-19T11:53:00Z">
              <w:r>
                <w:t>Padding</w:t>
              </w:r>
            </w:ins>
          </w:p>
        </w:tc>
        <w:tc>
          <w:tcPr>
            <w:tcW w:w="5165" w:type="dxa"/>
            <w:tcPrChange w:id="383" w:author="xzl80112" w:date="2013-09-19T12:07:00Z">
              <w:tcPr>
                <w:tcW w:w="2311" w:type="dxa"/>
              </w:tcPr>
            </w:tcPrChange>
          </w:tcPr>
          <w:p w:rsidR="00AA63D2" w:rsidRDefault="00AA63D2" w:rsidP="007011A9">
            <w:pPr>
              <w:cnfStyle w:val="000000100000"/>
              <w:rPr>
                <w:ins w:id="384" w:author="xzl80112" w:date="2013-09-19T10:52:00Z"/>
              </w:rPr>
            </w:pPr>
            <w:ins w:id="385" w:author="xzl80112" w:date="2013-09-19T11:53:00Z">
              <w:r>
                <w:t>Null.</w:t>
              </w:r>
            </w:ins>
          </w:p>
        </w:tc>
      </w:tr>
    </w:tbl>
    <w:p w:rsidR="00C32244" w:rsidRDefault="00C32244" w:rsidP="007011A9">
      <w:pPr>
        <w:spacing w:after="0"/>
        <w:rPr>
          <w:ins w:id="386" w:author="xzl80112" w:date="2013-09-19T12:38:00Z"/>
        </w:rPr>
      </w:pPr>
    </w:p>
    <w:p w:rsidR="008E7820" w:rsidRDefault="008E7820" w:rsidP="007011A9">
      <w:pPr>
        <w:spacing w:after="0"/>
        <w:rPr>
          <w:ins w:id="387" w:author="xzl80112" w:date="2013-09-19T12:38:00Z"/>
        </w:rPr>
      </w:pPr>
    </w:p>
    <w:p w:rsidR="008E7820" w:rsidRPr="008E7820" w:rsidRDefault="008E7820" w:rsidP="007011A9">
      <w:pPr>
        <w:spacing w:after="0"/>
        <w:rPr>
          <w:ins w:id="388" w:author="xzl80112" w:date="2013-09-19T10:50:00Z"/>
          <w:b/>
          <w:rPrChange w:id="389" w:author="xzl80112" w:date="2013-09-19T12:38:00Z">
            <w:rPr>
              <w:ins w:id="390" w:author="xzl80112" w:date="2013-09-19T10:50:00Z"/>
            </w:rPr>
          </w:rPrChange>
        </w:rPr>
      </w:pPr>
      <w:proofErr w:type="gramStart"/>
      <w:ins w:id="391" w:author="xzl80112" w:date="2013-09-19T12:38:00Z">
        <w:r w:rsidRPr="007B41DD">
          <w:rPr>
            <w:b/>
          </w:rPr>
          <w:t>Merlin Quad Version 1 Frame Header</w:t>
        </w:r>
        <w:r>
          <w:rPr>
            <w:b/>
          </w:rPr>
          <w:t xml:space="preserve"> DAC section</w:t>
        </w:r>
        <w:r w:rsidRPr="007B41DD">
          <w:rPr>
            <w:b/>
          </w:rPr>
          <w:t>.</w:t>
        </w:r>
      </w:ins>
      <w:proofErr w:type="gramEnd"/>
    </w:p>
    <w:tbl>
      <w:tblPr>
        <w:tblStyle w:val="LightShading-Accent1"/>
        <w:tblW w:w="0" w:type="auto"/>
        <w:tblLook w:val="04A0"/>
      </w:tblPr>
      <w:tblGrid>
        <w:gridCol w:w="1242"/>
        <w:gridCol w:w="1134"/>
        <w:gridCol w:w="1701"/>
        <w:gridCol w:w="5165"/>
      </w:tblGrid>
      <w:tr w:rsidR="008E7820" w:rsidTr="008E0BA6">
        <w:trPr>
          <w:cnfStyle w:val="100000000000"/>
          <w:cantSplit/>
          <w:tblHeader/>
          <w:ins w:id="392" w:author="xzl80112" w:date="2013-09-19T12:37:00Z"/>
        </w:trPr>
        <w:tc>
          <w:tcPr>
            <w:cnfStyle w:val="001000000000"/>
            <w:tcW w:w="1242" w:type="dxa"/>
          </w:tcPr>
          <w:p w:rsidR="008E7820" w:rsidRDefault="008E7820" w:rsidP="008E0BA6">
            <w:pPr>
              <w:rPr>
                <w:ins w:id="393" w:author="xzl80112" w:date="2013-09-19T12:37:00Z"/>
              </w:rPr>
            </w:pPr>
            <w:ins w:id="394" w:author="xzl80112" w:date="2013-09-19T12:37:00Z">
              <w:r>
                <w:t>Characters (excluding comma)</w:t>
              </w:r>
            </w:ins>
          </w:p>
        </w:tc>
        <w:tc>
          <w:tcPr>
            <w:tcW w:w="1134" w:type="dxa"/>
          </w:tcPr>
          <w:p w:rsidR="008E7820" w:rsidRDefault="008E7820" w:rsidP="008E0BA6">
            <w:pPr>
              <w:cnfStyle w:val="100000000000"/>
              <w:rPr>
                <w:ins w:id="395" w:author="xzl80112" w:date="2013-09-19T12:37:00Z"/>
              </w:rPr>
            </w:pPr>
            <w:ins w:id="396" w:author="xzl80112" w:date="2013-09-19T12:37:00Z">
              <w:r>
                <w:t>Data Type</w:t>
              </w:r>
            </w:ins>
          </w:p>
        </w:tc>
        <w:tc>
          <w:tcPr>
            <w:tcW w:w="1701" w:type="dxa"/>
          </w:tcPr>
          <w:p w:rsidR="008E7820" w:rsidRDefault="008E7820" w:rsidP="008E0BA6">
            <w:pPr>
              <w:cnfStyle w:val="100000000000"/>
              <w:rPr>
                <w:ins w:id="397" w:author="xzl80112" w:date="2013-09-19T12:37:00Z"/>
              </w:rPr>
            </w:pPr>
            <w:ins w:id="398" w:author="xzl80112" w:date="2013-09-19T12:37:00Z">
              <w:r>
                <w:t>Field Name</w:t>
              </w:r>
            </w:ins>
          </w:p>
        </w:tc>
        <w:tc>
          <w:tcPr>
            <w:tcW w:w="5165" w:type="dxa"/>
          </w:tcPr>
          <w:p w:rsidR="008E7820" w:rsidRDefault="008E7820" w:rsidP="008E0BA6">
            <w:pPr>
              <w:cnfStyle w:val="100000000000"/>
              <w:rPr>
                <w:ins w:id="399" w:author="xzl80112" w:date="2013-09-19T12:37:00Z"/>
              </w:rPr>
            </w:pPr>
            <w:ins w:id="400" w:author="xzl80112" w:date="2013-09-19T12:37:00Z">
              <w:r>
                <w:t>Description</w:t>
              </w:r>
            </w:ins>
            <w:ins w:id="401" w:author="xzl80112" w:date="2013-09-19T14:53:00Z">
              <w:r w:rsidR="00F04342">
                <w:t xml:space="preserve"> (MQ1 DACs)</w:t>
              </w:r>
            </w:ins>
          </w:p>
        </w:tc>
      </w:tr>
      <w:tr w:rsidR="00196C23" w:rsidTr="008E0BA6">
        <w:trPr>
          <w:cnfStyle w:val="000000100000"/>
          <w:cantSplit/>
          <w:ins w:id="402" w:author="xzl80112" w:date="2013-09-19T15:05:00Z"/>
        </w:trPr>
        <w:tc>
          <w:tcPr>
            <w:cnfStyle w:val="001000000000"/>
            <w:tcW w:w="1242" w:type="dxa"/>
          </w:tcPr>
          <w:p w:rsidR="00196C23" w:rsidRDefault="00196C23" w:rsidP="008E0BA6">
            <w:pPr>
              <w:rPr>
                <w:ins w:id="403" w:author="xzl80112" w:date="2013-09-19T15:05:00Z"/>
              </w:rPr>
            </w:pPr>
            <w:ins w:id="404" w:author="xzl80112" w:date="2013-09-19T15:06:00Z">
              <w:del w:id="405" w:author="Ian Hoswell" w:date="2013-10-14T10:23:00Z">
                <w:r w:rsidDel="001257C2">
                  <w:delText>2</w:delText>
                </w:r>
              </w:del>
            </w:ins>
            <w:ins w:id="406" w:author="Ian Hoswell" w:date="2013-10-14T10:23:00Z">
              <w:r w:rsidR="001257C2">
                <w:t>3</w:t>
              </w:r>
            </w:ins>
          </w:p>
        </w:tc>
        <w:tc>
          <w:tcPr>
            <w:tcW w:w="1134" w:type="dxa"/>
          </w:tcPr>
          <w:p w:rsidR="00196C23" w:rsidRDefault="00196C23" w:rsidP="008E0BA6">
            <w:pPr>
              <w:cnfStyle w:val="000000100000"/>
              <w:rPr>
                <w:ins w:id="407" w:author="xzl80112" w:date="2013-09-19T15:05:00Z"/>
              </w:rPr>
            </w:pPr>
            <w:ins w:id="408" w:author="xzl80112" w:date="2013-09-19T15:05:00Z">
              <w:r>
                <w:t>String</w:t>
              </w:r>
            </w:ins>
          </w:p>
        </w:tc>
        <w:tc>
          <w:tcPr>
            <w:tcW w:w="1701" w:type="dxa"/>
          </w:tcPr>
          <w:p w:rsidR="00196C23" w:rsidRDefault="00196C23" w:rsidP="00F04342">
            <w:pPr>
              <w:cnfStyle w:val="000000100000"/>
              <w:rPr>
                <w:ins w:id="409" w:author="xzl80112" w:date="2013-09-19T15:05:00Z"/>
              </w:rPr>
            </w:pPr>
            <w:ins w:id="410" w:author="xzl80112" w:date="2013-09-19T15:05:00Z">
              <w:r>
                <w:t>DAC Format</w:t>
              </w:r>
            </w:ins>
          </w:p>
        </w:tc>
        <w:tc>
          <w:tcPr>
            <w:tcW w:w="5165" w:type="dxa"/>
          </w:tcPr>
          <w:p w:rsidR="00196C23" w:rsidRDefault="00196C23" w:rsidP="008E0BA6">
            <w:pPr>
              <w:cnfStyle w:val="000000100000"/>
              <w:rPr>
                <w:ins w:id="411" w:author="xzl80112" w:date="2013-09-19T15:05:00Z"/>
              </w:rPr>
            </w:pPr>
            <w:proofErr w:type="spellStart"/>
            <w:ins w:id="412" w:author="xzl80112" w:date="2013-09-19T15:05:00Z">
              <w:r>
                <w:t>Medipix</w:t>
              </w:r>
              <w:proofErr w:type="spellEnd"/>
              <w:r>
                <w:t xml:space="preserve"> </w:t>
              </w:r>
              <w:proofErr w:type="gramStart"/>
              <w:r>
                <w:t>3.0,</w:t>
              </w:r>
              <w:proofErr w:type="gramEnd"/>
              <w:r>
                <w:t xml:space="preserve"> or RX DAC layout.</w:t>
              </w:r>
            </w:ins>
          </w:p>
          <w:p w:rsidR="00196C23" w:rsidRDefault="00196C23" w:rsidP="008E0BA6">
            <w:pPr>
              <w:cnfStyle w:val="000000100000"/>
              <w:rPr>
                <w:ins w:id="413" w:author="xzl80112" w:date="2013-09-19T15:06:00Z"/>
              </w:rPr>
            </w:pPr>
            <w:ins w:id="414" w:author="xzl80112" w:date="2013-09-19T15:06:00Z">
              <w:r>
                <w:t>MQ1 only supports RX, so only the RX layout is given here.</w:t>
              </w:r>
            </w:ins>
          </w:p>
          <w:p w:rsidR="00000000" w:rsidRDefault="002E410E">
            <w:pPr>
              <w:cnfStyle w:val="000000100000"/>
              <w:rPr>
                <w:ins w:id="415" w:author="xzl80112" w:date="2013-09-19T15:05:00Z"/>
                <w:color w:val="auto"/>
              </w:rPr>
              <w:pPrChange w:id="416" w:author="Ian Hoswell" w:date="2013-10-14T11:11:00Z">
                <w:pPr>
                  <w:spacing w:after="200" w:line="276" w:lineRule="auto"/>
                  <w:cnfStyle w:val="000000100000"/>
                </w:pPr>
              </w:pPrChange>
            </w:pPr>
            <w:ins w:id="417" w:author="Ian Hoswell" w:date="2013-10-14T11:11:00Z">
              <w:r>
                <w:t xml:space="preserve">Current </w:t>
              </w:r>
            </w:ins>
            <w:ins w:id="418" w:author="xzl80112" w:date="2013-09-19T15:06:00Z">
              <w:del w:id="419" w:author="Ian Hoswell" w:date="2013-10-14T11:11:00Z">
                <w:r w:rsidR="00196C23" w:rsidDel="002E410E">
                  <w:delText>P</w:delText>
                </w:r>
              </w:del>
            </w:ins>
            <w:ins w:id="420" w:author="Ian Hoswell" w:date="2013-10-14T11:11:00Z">
              <w:r>
                <w:t>p</w:t>
              </w:r>
            </w:ins>
            <w:ins w:id="421" w:author="xzl80112" w:date="2013-09-19T15:06:00Z">
              <w:r w:rsidR="00196C23">
                <w:t>ossible values “</w:t>
              </w:r>
            </w:ins>
            <w:ins w:id="422" w:author="Ian Hoswell" w:date="2013-10-14T10:23:00Z">
              <w:r w:rsidR="001257C2">
                <w:t>3</w:t>
              </w:r>
            </w:ins>
            <w:ins w:id="423" w:author="xzl80112" w:date="2013-09-19T15:06:00Z">
              <w:r w:rsidR="00196C23">
                <w:t xml:space="preserve">RX”, </w:t>
              </w:r>
              <w:del w:id="424" w:author="Ian Hoswell" w:date="2013-10-14T10:24:00Z">
                <w:r w:rsidR="00196C23" w:rsidDel="001257C2">
                  <w:delText xml:space="preserve">or </w:delText>
                </w:r>
              </w:del>
              <w:r w:rsidR="00196C23">
                <w:t>“3.</w:t>
              </w:r>
            </w:ins>
            <w:ins w:id="425" w:author="Ian Hoswell" w:date="2013-10-14T10:23:00Z">
              <w:r w:rsidR="001257C2">
                <w:t>0</w:t>
              </w:r>
            </w:ins>
            <w:ins w:id="426" w:author="xzl80112" w:date="2013-09-19T15:06:00Z">
              <w:del w:id="427" w:author="Ian Hoswell" w:date="2013-10-14T11:11:00Z">
                <w:r w:rsidR="00196C23" w:rsidDel="002E410E">
                  <w:delText>”</w:delText>
                </w:r>
              </w:del>
            </w:ins>
          </w:p>
        </w:tc>
      </w:tr>
      <w:tr w:rsidR="008E7820" w:rsidTr="008E0BA6">
        <w:trPr>
          <w:cantSplit/>
          <w:ins w:id="428" w:author="xzl80112" w:date="2013-09-19T12:37:00Z"/>
        </w:trPr>
        <w:tc>
          <w:tcPr>
            <w:cnfStyle w:val="001000000000"/>
            <w:tcW w:w="1242" w:type="dxa"/>
          </w:tcPr>
          <w:p w:rsidR="008E7820" w:rsidRDefault="008E7820" w:rsidP="008E0BA6">
            <w:pPr>
              <w:rPr>
                <w:ins w:id="429" w:author="xzl80112" w:date="2013-09-19T12:37:00Z"/>
              </w:rPr>
            </w:pPr>
            <w:ins w:id="430" w:author="xzl80112" w:date="2013-09-19T12:37:00Z">
              <w:r>
                <w:t>3</w:t>
              </w:r>
            </w:ins>
          </w:p>
        </w:tc>
        <w:tc>
          <w:tcPr>
            <w:tcW w:w="1134" w:type="dxa"/>
          </w:tcPr>
          <w:p w:rsidR="008E7820" w:rsidRDefault="00C07937" w:rsidP="008E0BA6">
            <w:pPr>
              <w:cnfStyle w:val="000000000000"/>
              <w:rPr>
                <w:ins w:id="431" w:author="xzl80112" w:date="2013-09-19T12:37:00Z"/>
              </w:rPr>
            </w:pPr>
            <w:ins w:id="432" w:author="xzl80112" w:date="2013-09-19T13:25:00Z">
              <w:r>
                <w:t>U16</w:t>
              </w:r>
            </w:ins>
          </w:p>
        </w:tc>
        <w:tc>
          <w:tcPr>
            <w:tcW w:w="1701" w:type="dxa"/>
          </w:tcPr>
          <w:p w:rsidR="0012045B" w:rsidRDefault="00F04342" w:rsidP="0012045B">
            <w:pPr>
              <w:cnfStyle w:val="000000000000"/>
              <w:rPr>
                <w:ins w:id="433" w:author="xzl80112" w:date="2013-09-19T12:37:00Z"/>
                <w:color w:val="auto"/>
              </w:rPr>
              <w:pPrChange w:id="434" w:author="xzl80112" w:date="2013-09-19T14:44:00Z">
                <w:pPr>
                  <w:spacing w:after="200" w:line="276" w:lineRule="auto"/>
                  <w:cnfStyle w:val="000000000000"/>
                </w:pPr>
              </w:pPrChange>
            </w:pPr>
            <w:ins w:id="435" w:author="xzl80112" w:date="2013-09-19T14:44:00Z">
              <w:r>
                <w:t>Threshold 0</w:t>
              </w:r>
            </w:ins>
          </w:p>
        </w:tc>
        <w:tc>
          <w:tcPr>
            <w:tcW w:w="5165" w:type="dxa"/>
          </w:tcPr>
          <w:p w:rsidR="008E7820" w:rsidRDefault="00F04342" w:rsidP="008E0BA6">
            <w:pPr>
              <w:cnfStyle w:val="000000000000"/>
              <w:rPr>
                <w:ins w:id="436" w:author="xzl80112" w:date="2013-09-19T12:37:00Z"/>
              </w:rPr>
            </w:pPr>
            <w:ins w:id="437" w:author="xzl80112" w:date="2013-09-19T14:44:00Z">
              <w:r>
                <w:t>9 bit DAC.</w:t>
              </w:r>
            </w:ins>
          </w:p>
        </w:tc>
      </w:tr>
      <w:tr w:rsidR="00F04342" w:rsidTr="008E0BA6">
        <w:trPr>
          <w:cnfStyle w:val="000000100000"/>
          <w:cantSplit/>
          <w:ins w:id="438" w:author="xzl80112" w:date="2013-09-19T12:37:00Z"/>
        </w:trPr>
        <w:tc>
          <w:tcPr>
            <w:cnfStyle w:val="001000000000"/>
            <w:tcW w:w="1242" w:type="dxa"/>
          </w:tcPr>
          <w:p w:rsidR="00F04342" w:rsidRDefault="00F04342" w:rsidP="008E0BA6">
            <w:pPr>
              <w:rPr>
                <w:ins w:id="439" w:author="xzl80112" w:date="2013-09-19T12:37:00Z"/>
              </w:rPr>
            </w:pPr>
            <w:ins w:id="440" w:author="xzl80112" w:date="2013-09-19T14:45:00Z">
              <w:r>
                <w:t>3</w:t>
              </w:r>
            </w:ins>
          </w:p>
        </w:tc>
        <w:tc>
          <w:tcPr>
            <w:tcW w:w="1134" w:type="dxa"/>
          </w:tcPr>
          <w:p w:rsidR="00F04342" w:rsidRDefault="00F04342" w:rsidP="008E0BA6">
            <w:pPr>
              <w:cnfStyle w:val="000000100000"/>
              <w:rPr>
                <w:ins w:id="441" w:author="xzl80112" w:date="2013-09-19T12:37:00Z"/>
              </w:rPr>
            </w:pPr>
            <w:ins w:id="442" w:author="xzl80112" w:date="2013-09-19T14:45:00Z">
              <w:r>
                <w:t>U16</w:t>
              </w:r>
            </w:ins>
          </w:p>
        </w:tc>
        <w:tc>
          <w:tcPr>
            <w:tcW w:w="1701" w:type="dxa"/>
          </w:tcPr>
          <w:p w:rsidR="00F04342" w:rsidRDefault="00F04342" w:rsidP="008E0BA6">
            <w:pPr>
              <w:cnfStyle w:val="000000100000"/>
              <w:rPr>
                <w:ins w:id="443" w:author="xzl80112" w:date="2013-09-19T12:37:00Z"/>
              </w:rPr>
            </w:pPr>
            <w:ins w:id="444" w:author="xzl80112" w:date="2013-09-19T14:45:00Z">
              <w:r>
                <w:t>Threshold 1</w:t>
              </w:r>
            </w:ins>
          </w:p>
        </w:tc>
        <w:tc>
          <w:tcPr>
            <w:tcW w:w="5165" w:type="dxa"/>
          </w:tcPr>
          <w:p w:rsidR="00F04342" w:rsidRDefault="00F04342" w:rsidP="008E0BA6">
            <w:pPr>
              <w:cnfStyle w:val="000000100000"/>
              <w:rPr>
                <w:ins w:id="445" w:author="xzl80112" w:date="2013-09-19T12:37:00Z"/>
              </w:rPr>
            </w:pPr>
            <w:ins w:id="446" w:author="xzl80112" w:date="2013-09-19T14:45:00Z">
              <w:r>
                <w:t>9 bit DAC.</w:t>
              </w:r>
            </w:ins>
          </w:p>
        </w:tc>
      </w:tr>
      <w:tr w:rsidR="00F04342" w:rsidTr="008E0BA6">
        <w:trPr>
          <w:cantSplit/>
          <w:ins w:id="447" w:author="xzl80112" w:date="2013-09-19T14:45:00Z"/>
        </w:trPr>
        <w:tc>
          <w:tcPr>
            <w:cnfStyle w:val="001000000000"/>
            <w:tcW w:w="1242" w:type="dxa"/>
          </w:tcPr>
          <w:p w:rsidR="00F04342" w:rsidRDefault="00F04342" w:rsidP="008E0BA6">
            <w:pPr>
              <w:rPr>
                <w:ins w:id="448" w:author="xzl80112" w:date="2013-09-19T14:45:00Z"/>
              </w:rPr>
            </w:pPr>
            <w:ins w:id="449" w:author="xzl80112" w:date="2013-09-19T14:45:00Z">
              <w:r>
                <w:t>3</w:t>
              </w:r>
            </w:ins>
          </w:p>
        </w:tc>
        <w:tc>
          <w:tcPr>
            <w:tcW w:w="1134" w:type="dxa"/>
          </w:tcPr>
          <w:p w:rsidR="00F04342" w:rsidRDefault="00F04342" w:rsidP="008E0BA6">
            <w:pPr>
              <w:cnfStyle w:val="000000000000"/>
              <w:rPr>
                <w:ins w:id="450" w:author="xzl80112" w:date="2013-09-19T14:45:00Z"/>
              </w:rPr>
            </w:pPr>
            <w:ins w:id="451" w:author="xzl80112" w:date="2013-09-19T14:45:00Z">
              <w:r>
                <w:t>U16</w:t>
              </w:r>
            </w:ins>
          </w:p>
        </w:tc>
        <w:tc>
          <w:tcPr>
            <w:tcW w:w="1701" w:type="dxa"/>
          </w:tcPr>
          <w:p w:rsidR="00F04342" w:rsidRDefault="00F04342" w:rsidP="008E0BA6">
            <w:pPr>
              <w:cnfStyle w:val="000000000000"/>
              <w:rPr>
                <w:ins w:id="452" w:author="xzl80112" w:date="2013-09-19T14:45:00Z"/>
              </w:rPr>
            </w:pPr>
            <w:ins w:id="453" w:author="xzl80112" w:date="2013-09-19T14:45:00Z">
              <w:r>
                <w:t>Threshold 2</w:t>
              </w:r>
            </w:ins>
          </w:p>
        </w:tc>
        <w:tc>
          <w:tcPr>
            <w:tcW w:w="5165" w:type="dxa"/>
          </w:tcPr>
          <w:p w:rsidR="00F04342" w:rsidRDefault="00F04342" w:rsidP="008E0BA6">
            <w:pPr>
              <w:cnfStyle w:val="000000000000"/>
              <w:rPr>
                <w:ins w:id="454" w:author="xzl80112" w:date="2013-09-19T14:45:00Z"/>
              </w:rPr>
            </w:pPr>
            <w:ins w:id="455" w:author="xzl80112" w:date="2013-09-19T14:45:00Z">
              <w:r>
                <w:t>9 bit DAC.</w:t>
              </w:r>
            </w:ins>
          </w:p>
        </w:tc>
      </w:tr>
      <w:tr w:rsidR="00F04342" w:rsidTr="008E0BA6">
        <w:trPr>
          <w:cnfStyle w:val="000000100000"/>
          <w:cantSplit/>
          <w:ins w:id="456" w:author="xzl80112" w:date="2013-09-19T14:45:00Z"/>
        </w:trPr>
        <w:tc>
          <w:tcPr>
            <w:cnfStyle w:val="001000000000"/>
            <w:tcW w:w="1242" w:type="dxa"/>
          </w:tcPr>
          <w:p w:rsidR="00F04342" w:rsidRDefault="00F04342" w:rsidP="008E0BA6">
            <w:pPr>
              <w:rPr>
                <w:ins w:id="457" w:author="xzl80112" w:date="2013-09-19T14:45:00Z"/>
              </w:rPr>
            </w:pPr>
            <w:ins w:id="458" w:author="xzl80112" w:date="2013-09-19T14:45:00Z">
              <w:r>
                <w:t>3</w:t>
              </w:r>
            </w:ins>
          </w:p>
        </w:tc>
        <w:tc>
          <w:tcPr>
            <w:tcW w:w="1134" w:type="dxa"/>
          </w:tcPr>
          <w:p w:rsidR="00F04342" w:rsidRDefault="00F04342" w:rsidP="008E0BA6">
            <w:pPr>
              <w:cnfStyle w:val="000000100000"/>
              <w:rPr>
                <w:ins w:id="459" w:author="xzl80112" w:date="2013-09-19T14:45:00Z"/>
              </w:rPr>
            </w:pPr>
            <w:ins w:id="460" w:author="xzl80112" w:date="2013-09-19T14:45:00Z">
              <w:r>
                <w:t>U16</w:t>
              </w:r>
            </w:ins>
          </w:p>
        </w:tc>
        <w:tc>
          <w:tcPr>
            <w:tcW w:w="1701" w:type="dxa"/>
          </w:tcPr>
          <w:p w:rsidR="00F04342" w:rsidRDefault="00F04342" w:rsidP="008E0BA6">
            <w:pPr>
              <w:cnfStyle w:val="000000100000"/>
              <w:rPr>
                <w:ins w:id="461" w:author="xzl80112" w:date="2013-09-19T14:45:00Z"/>
              </w:rPr>
            </w:pPr>
            <w:ins w:id="462" w:author="xzl80112" w:date="2013-09-19T14:45:00Z">
              <w:r>
                <w:t>Threshold 3</w:t>
              </w:r>
            </w:ins>
          </w:p>
        </w:tc>
        <w:tc>
          <w:tcPr>
            <w:tcW w:w="5165" w:type="dxa"/>
          </w:tcPr>
          <w:p w:rsidR="00F04342" w:rsidRDefault="00F04342" w:rsidP="008E0BA6">
            <w:pPr>
              <w:cnfStyle w:val="000000100000"/>
              <w:rPr>
                <w:ins w:id="463" w:author="xzl80112" w:date="2013-09-19T14:45:00Z"/>
              </w:rPr>
            </w:pPr>
            <w:ins w:id="464" w:author="xzl80112" w:date="2013-09-19T14:45:00Z">
              <w:r>
                <w:t>9 bit DAC.</w:t>
              </w:r>
            </w:ins>
          </w:p>
        </w:tc>
      </w:tr>
      <w:tr w:rsidR="00F04342" w:rsidTr="008E0BA6">
        <w:trPr>
          <w:cantSplit/>
          <w:ins w:id="465" w:author="xzl80112" w:date="2013-09-19T14:45:00Z"/>
        </w:trPr>
        <w:tc>
          <w:tcPr>
            <w:cnfStyle w:val="001000000000"/>
            <w:tcW w:w="1242" w:type="dxa"/>
          </w:tcPr>
          <w:p w:rsidR="00F04342" w:rsidRDefault="00F04342" w:rsidP="008E0BA6">
            <w:pPr>
              <w:rPr>
                <w:ins w:id="466" w:author="xzl80112" w:date="2013-09-19T14:45:00Z"/>
              </w:rPr>
            </w:pPr>
            <w:ins w:id="467" w:author="xzl80112" w:date="2013-09-19T14:45:00Z">
              <w:r>
                <w:t>3</w:t>
              </w:r>
            </w:ins>
          </w:p>
        </w:tc>
        <w:tc>
          <w:tcPr>
            <w:tcW w:w="1134" w:type="dxa"/>
          </w:tcPr>
          <w:p w:rsidR="00F04342" w:rsidRDefault="00F04342" w:rsidP="008E0BA6">
            <w:pPr>
              <w:cnfStyle w:val="000000000000"/>
              <w:rPr>
                <w:ins w:id="468" w:author="xzl80112" w:date="2013-09-19T14:45:00Z"/>
              </w:rPr>
            </w:pPr>
            <w:ins w:id="469" w:author="xzl80112" w:date="2013-09-19T14:45:00Z">
              <w:r>
                <w:t>U16</w:t>
              </w:r>
            </w:ins>
          </w:p>
        </w:tc>
        <w:tc>
          <w:tcPr>
            <w:tcW w:w="1701" w:type="dxa"/>
          </w:tcPr>
          <w:p w:rsidR="00F04342" w:rsidRDefault="00F04342" w:rsidP="008E0BA6">
            <w:pPr>
              <w:cnfStyle w:val="000000000000"/>
              <w:rPr>
                <w:ins w:id="470" w:author="xzl80112" w:date="2013-09-19T14:45:00Z"/>
              </w:rPr>
            </w:pPr>
            <w:ins w:id="471" w:author="xzl80112" w:date="2013-09-19T14:45:00Z">
              <w:r>
                <w:t>Threshold 4</w:t>
              </w:r>
            </w:ins>
          </w:p>
        </w:tc>
        <w:tc>
          <w:tcPr>
            <w:tcW w:w="5165" w:type="dxa"/>
          </w:tcPr>
          <w:p w:rsidR="00F04342" w:rsidRDefault="00F04342" w:rsidP="008E0BA6">
            <w:pPr>
              <w:cnfStyle w:val="000000000000"/>
              <w:rPr>
                <w:ins w:id="472" w:author="xzl80112" w:date="2013-09-19T14:45:00Z"/>
              </w:rPr>
            </w:pPr>
            <w:ins w:id="473" w:author="xzl80112" w:date="2013-09-19T14:45:00Z">
              <w:r>
                <w:t>9 bit DAC.</w:t>
              </w:r>
            </w:ins>
          </w:p>
        </w:tc>
      </w:tr>
      <w:tr w:rsidR="00F04342" w:rsidTr="008E0BA6">
        <w:trPr>
          <w:cnfStyle w:val="000000100000"/>
          <w:cantSplit/>
          <w:ins w:id="474" w:author="xzl80112" w:date="2013-09-19T14:45:00Z"/>
        </w:trPr>
        <w:tc>
          <w:tcPr>
            <w:cnfStyle w:val="001000000000"/>
            <w:tcW w:w="1242" w:type="dxa"/>
          </w:tcPr>
          <w:p w:rsidR="00F04342" w:rsidRDefault="00F04342" w:rsidP="008E0BA6">
            <w:pPr>
              <w:rPr>
                <w:ins w:id="475" w:author="xzl80112" w:date="2013-09-19T14:45:00Z"/>
              </w:rPr>
            </w:pPr>
            <w:ins w:id="476" w:author="xzl80112" w:date="2013-09-19T14:45:00Z">
              <w:r>
                <w:t>3</w:t>
              </w:r>
            </w:ins>
          </w:p>
        </w:tc>
        <w:tc>
          <w:tcPr>
            <w:tcW w:w="1134" w:type="dxa"/>
          </w:tcPr>
          <w:p w:rsidR="00F04342" w:rsidRDefault="00F04342" w:rsidP="008E0BA6">
            <w:pPr>
              <w:cnfStyle w:val="000000100000"/>
              <w:rPr>
                <w:ins w:id="477" w:author="xzl80112" w:date="2013-09-19T14:45:00Z"/>
              </w:rPr>
            </w:pPr>
            <w:ins w:id="478" w:author="xzl80112" w:date="2013-09-19T14:45:00Z">
              <w:r>
                <w:t>U16</w:t>
              </w:r>
            </w:ins>
          </w:p>
        </w:tc>
        <w:tc>
          <w:tcPr>
            <w:tcW w:w="1701" w:type="dxa"/>
          </w:tcPr>
          <w:p w:rsidR="00F04342" w:rsidRDefault="00F04342" w:rsidP="008E0BA6">
            <w:pPr>
              <w:cnfStyle w:val="000000100000"/>
              <w:rPr>
                <w:ins w:id="479" w:author="xzl80112" w:date="2013-09-19T14:45:00Z"/>
              </w:rPr>
            </w:pPr>
            <w:ins w:id="480" w:author="xzl80112" w:date="2013-09-19T14:45:00Z">
              <w:r>
                <w:t>Threshold 5</w:t>
              </w:r>
            </w:ins>
          </w:p>
        </w:tc>
        <w:tc>
          <w:tcPr>
            <w:tcW w:w="5165" w:type="dxa"/>
          </w:tcPr>
          <w:p w:rsidR="00F04342" w:rsidRDefault="00F04342" w:rsidP="008E0BA6">
            <w:pPr>
              <w:cnfStyle w:val="000000100000"/>
              <w:rPr>
                <w:ins w:id="481" w:author="xzl80112" w:date="2013-09-19T14:45:00Z"/>
              </w:rPr>
            </w:pPr>
            <w:ins w:id="482" w:author="xzl80112" w:date="2013-09-19T14:45:00Z">
              <w:r>
                <w:t>9 bit DAC.</w:t>
              </w:r>
            </w:ins>
          </w:p>
        </w:tc>
      </w:tr>
      <w:tr w:rsidR="00F04342" w:rsidTr="008E0BA6">
        <w:trPr>
          <w:cantSplit/>
          <w:ins w:id="483" w:author="xzl80112" w:date="2013-09-19T14:45:00Z"/>
        </w:trPr>
        <w:tc>
          <w:tcPr>
            <w:cnfStyle w:val="001000000000"/>
            <w:tcW w:w="1242" w:type="dxa"/>
          </w:tcPr>
          <w:p w:rsidR="00F04342" w:rsidRDefault="00F04342" w:rsidP="008E0BA6">
            <w:pPr>
              <w:rPr>
                <w:ins w:id="484" w:author="xzl80112" w:date="2013-09-19T14:45:00Z"/>
              </w:rPr>
            </w:pPr>
            <w:ins w:id="485" w:author="xzl80112" w:date="2013-09-19T14:45:00Z">
              <w:r>
                <w:t>3</w:t>
              </w:r>
            </w:ins>
          </w:p>
        </w:tc>
        <w:tc>
          <w:tcPr>
            <w:tcW w:w="1134" w:type="dxa"/>
          </w:tcPr>
          <w:p w:rsidR="00F04342" w:rsidRDefault="00F04342" w:rsidP="008E0BA6">
            <w:pPr>
              <w:cnfStyle w:val="000000000000"/>
              <w:rPr>
                <w:ins w:id="486" w:author="xzl80112" w:date="2013-09-19T14:45:00Z"/>
              </w:rPr>
            </w:pPr>
            <w:ins w:id="487" w:author="xzl80112" w:date="2013-09-19T14:45:00Z">
              <w:r>
                <w:t>U16</w:t>
              </w:r>
            </w:ins>
          </w:p>
        </w:tc>
        <w:tc>
          <w:tcPr>
            <w:tcW w:w="1701" w:type="dxa"/>
          </w:tcPr>
          <w:p w:rsidR="00F04342" w:rsidRDefault="00F04342" w:rsidP="008E0BA6">
            <w:pPr>
              <w:cnfStyle w:val="000000000000"/>
              <w:rPr>
                <w:ins w:id="488" w:author="xzl80112" w:date="2013-09-19T14:45:00Z"/>
              </w:rPr>
            </w:pPr>
            <w:ins w:id="489" w:author="xzl80112" w:date="2013-09-19T14:45:00Z">
              <w:r>
                <w:t xml:space="preserve">Threshold </w:t>
              </w:r>
            </w:ins>
            <w:ins w:id="490" w:author="xzl80112" w:date="2013-09-19T14:46:00Z">
              <w:r>
                <w:t>6</w:t>
              </w:r>
            </w:ins>
          </w:p>
        </w:tc>
        <w:tc>
          <w:tcPr>
            <w:tcW w:w="5165" w:type="dxa"/>
          </w:tcPr>
          <w:p w:rsidR="00F04342" w:rsidRDefault="00F04342" w:rsidP="008E0BA6">
            <w:pPr>
              <w:cnfStyle w:val="000000000000"/>
              <w:rPr>
                <w:ins w:id="491" w:author="xzl80112" w:date="2013-09-19T14:45:00Z"/>
              </w:rPr>
            </w:pPr>
            <w:ins w:id="492" w:author="xzl80112" w:date="2013-09-19T14:45:00Z">
              <w:r>
                <w:t>9 bit DAC.</w:t>
              </w:r>
            </w:ins>
          </w:p>
        </w:tc>
      </w:tr>
      <w:tr w:rsidR="00F04342" w:rsidTr="008E0BA6">
        <w:trPr>
          <w:cnfStyle w:val="000000100000"/>
          <w:cantSplit/>
          <w:ins w:id="493" w:author="xzl80112" w:date="2013-09-19T14:45:00Z"/>
        </w:trPr>
        <w:tc>
          <w:tcPr>
            <w:cnfStyle w:val="001000000000"/>
            <w:tcW w:w="1242" w:type="dxa"/>
          </w:tcPr>
          <w:p w:rsidR="00F04342" w:rsidRDefault="00F04342" w:rsidP="008E0BA6">
            <w:pPr>
              <w:rPr>
                <w:ins w:id="494" w:author="xzl80112" w:date="2013-09-19T14:45:00Z"/>
              </w:rPr>
            </w:pPr>
            <w:ins w:id="495" w:author="xzl80112" w:date="2013-09-19T14:45:00Z">
              <w:r>
                <w:t>3</w:t>
              </w:r>
            </w:ins>
          </w:p>
        </w:tc>
        <w:tc>
          <w:tcPr>
            <w:tcW w:w="1134" w:type="dxa"/>
          </w:tcPr>
          <w:p w:rsidR="00F04342" w:rsidRDefault="00F04342" w:rsidP="008E0BA6">
            <w:pPr>
              <w:cnfStyle w:val="000000100000"/>
              <w:rPr>
                <w:ins w:id="496" w:author="xzl80112" w:date="2013-09-19T14:45:00Z"/>
              </w:rPr>
            </w:pPr>
            <w:ins w:id="497" w:author="xzl80112" w:date="2013-09-19T14:45:00Z">
              <w:r>
                <w:t>U16</w:t>
              </w:r>
            </w:ins>
          </w:p>
        </w:tc>
        <w:tc>
          <w:tcPr>
            <w:tcW w:w="1701" w:type="dxa"/>
          </w:tcPr>
          <w:p w:rsidR="00F04342" w:rsidRDefault="00F04342" w:rsidP="008E0BA6">
            <w:pPr>
              <w:cnfStyle w:val="000000100000"/>
              <w:rPr>
                <w:ins w:id="498" w:author="xzl80112" w:date="2013-09-19T14:45:00Z"/>
              </w:rPr>
            </w:pPr>
            <w:ins w:id="499" w:author="xzl80112" w:date="2013-09-19T14:45:00Z">
              <w:r>
                <w:t xml:space="preserve">Threshold </w:t>
              </w:r>
            </w:ins>
            <w:ins w:id="500" w:author="xzl80112" w:date="2013-09-19T14:46:00Z">
              <w:r>
                <w:t>7</w:t>
              </w:r>
            </w:ins>
          </w:p>
        </w:tc>
        <w:tc>
          <w:tcPr>
            <w:tcW w:w="5165" w:type="dxa"/>
          </w:tcPr>
          <w:p w:rsidR="00F04342" w:rsidRDefault="00F04342" w:rsidP="008E0BA6">
            <w:pPr>
              <w:cnfStyle w:val="000000100000"/>
              <w:rPr>
                <w:ins w:id="501" w:author="xzl80112" w:date="2013-09-19T14:45:00Z"/>
              </w:rPr>
            </w:pPr>
            <w:ins w:id="502" w:author="xzl80112" w:date="2013-09-19T14:45:00Z">
              <w:r>
                <w:t>9 bit DAC.</w:t>
              </w:r>
            </w:ins>
          </w:p>
        </w:tc>
      </w:tr>
      <w:tr w:rsidR="00F04342" w:rsidTr="008E0BA6">
        <w:trPr>
          <w:cantSplit/>
          <w:ins w:id="503" w:author="xzl80112" w:date="2013-09-19T14:45:00Z"/>
        </w:trPr>
        <w:tc>
          <w:tcPr>
            <w:cnfStyle w:val="001000000000"/>
            <w:tcW w:w="1242" w:type="dxa"/>
          </w:tcPr>
          <w:p w:rsidR="00F04342" w:rsidRDefault="00F04342" w:rsidP="008E0BA6">
            <w:pPr>
              <w:rPr>
                <w:ins w:id="504" w:author="xzl80112" w:date="2013-09-19T14:45:00Z"/>
              </w:rPr>
            </w:pPr>
            <w:ins w:id="505" w:author="xzl80112" w:date="2013-09-19T14:50:00Z">
              <w:r>
                <w:t>3</w:t>
              </w:r>
            </w:ins>
          </w:p>
        </w:tc>
        <w:tc>
          <w:tcPr>
            <w:tcW w:w="1134" w:type="dxa"/>
          </w:tcPr>
          <w:p w:rsidR="00F04342" w:rsidRDefault="00F04342" w:rsidP="008E0BA6">
            <w:pPr>
              <w:cnfStyle w:val="000000000000"/>
              <w:rPr>
                <w:ins w:id="506" w:author="xzl80112" w:date="2013-09-19T14:45:00Z"/>
              </w:rPr>
            </w:pPr>
            <w:ins w:id="507" w:author="xzl80112" w:date="2013-09-19T14:50:00Z">
              <w:r>
                <w:t>U8</w:t>
              </w:r>
            </w:ins>
          </w:p>
        </w:tc>
        <w:tc>
          <w:tcPr>
            <w:tcW w:w="1701" w:type="dxa"/>
          </w:tcPr>
          <w:p w:rsidR="00F04342" w:rsidRDefault="00F04342" w:rsidP="008E0BA6">
            <w:pPr>
              <w:cnfStyle w:val="000000000000"/>
              <w:rPr>
                <w:ins w:id="508" w:author="xzl80112" w:date="2013-09-19T14:45:00Z"/>
              </w:rPr>
            </w:pPr>
            <w:ins w:id="509" w:author="xzl80112" w:date="2013-09-19T14:46:00Z">
              <w:r>
                <w:t>Preamp</w:t>
              </w:r>
            </w:ins>
          </w:p>
        </w:tc>
        <w:tc>
          <w:tcPr>
            <w:tcW w:w="5165" w:type="dxa"/>
          </w:tcPr>
          <w:p w:rsidR="00F04342" w:rsidRDefault="00F04342" w:rsidP="008E0BA6">
            <w:pPr>
              <w:cnfStyle w:val="000000000000"/>
              <w:rPr>
                <w:ins w:id="510" w:author="xzl80112" w:date="2013-09-19T14:45:00Z"/>
              </w:rPr>
            </w:pPr>
          </w:p>
        </w:tc>
      </w:tr>
      <w:tr w:rsidR="00F04342" w:rsidTr="008E0BA6">
        <w:trPr>
          <w:cnfStyle w:val="000000100000"/>
          <w:cantSplit/>
          <w:ins w:id="511" w:author="xzl80112" w:date="2013-09-19T14:46:00Z"/>
        </w:trPr>
        <w:tc>
          <w:tcPr>
            <w:cnfStyle w:val="001000000000"/>
            <w:tcW w:w="1242" w:type="dxa"/>
          </w:tcPr>
          <w:p w:rsidR="00F04342" w:rsidRDefault="00F04342" w:rsidP="008E0BA6">
            <w:pPr>
              <w:rPr>
                <w:ins w:id="512" w:author="xzl80112" w:date="2013-09-19T14:46:00Z"/>
              </w:rPr>
            </w:pPr>
            <w:ins w:id="513" w:author="xzl80112" w:date="2013-09-19T14:50:00Z">
              <w:r>
                <w:t>3</w:t>
              </w:r>
            </w:ins>
          </w:p>
        </w:tc>
        <w:tc>
          <w:tcPr>
            <w:tcW w:w="1134" w:type="dxa"/>
          </w:tcPr>
          <w:p w:rsidR="00F04342" w:rsidRDefault="00F04342" w:rsidP="008E0BA6">
            <w:pPr>
              <w:cnfStyle w:val="000000100000"/>
              <w:rPr>
                <w:ins w:id="514" w:author="xzl80112" w:date="2013-09-19T14:46:00Z"/>
              </w:rPr>
            </w:pPr>
            <w:ins w:id="515" w:author="xzl80112" w:date="2013-09-19T14:50:00Z">
              <w:r>
                <w:t>U8</w:t>
              </w:r>
            </w:ins>
          </w:p>
        </w:tc>
        <w:tc>
          <w:tcPr>
            <w:tcW w:w="1701" w:type="dxa"/>
          </w:tcPr>
          <w:p w:rsidR="00F04342" w:rsidRDefault="00F04342" w:rsidP="008E0BA6">
            <w:pPr>
              <w:cnfStyle w:val="000000100000"/>
              <w:rPr>
                <w:ins w:id="516" w:author="xzl80112" w:date="2013-09-19T14:46:00Z"/>
              </w:rPr>
            </w:pPr>
            <w:proofErr w:type="spellStart"/>
            <w:ins w:id="517" w:author="xzl80112" w:date="2013-09-19T14:46:00Z">
              <w:r>
                <w:t>Ikrum</w:t>
              </w:r>
              <w:proofErr w:type="spellEnd"/>
            </w:ins>
          </w:p>
        </w:tc>
        <w:tc>
          <w:tcPr>
            <w:tcW w:w="5165" w:type="dxa"/>
          </w:tcPr>
          <w:p w:rsidR="00F04342" w:rsidRDefault="00F04342" w:rsidP="008E0BA6">
            <w:pPr>
              <w:cnfStyle w:val="000000100000"/>
              <w:rPr>
                <w:ins w:id="518" w:author="xzl80112" w:date="2013-09-19T14:46:00Z"/>
              </w:rPr>
            </w:pPr>
          </w:p>
        </w:tc>
      </w:tr>
      <w:tr w:rsidR="00F04342" w:rsidTr="008E0BA6">
        <w:trPr>
          <w:cantSplit/>
          <w:ins w:id="519" w:author="xzl80112" w:date="2013-09-19T14:46:00Z"/>
        </w:trPr>
        <w:tc>
          <w:tcPr>
            <w:cnfStyle w:val="001000000000"/>
            <w:tcW w:w="1242" w:type="dxa"/>
          </w:tcPr>
          <w:p w:rsidR="00F04342" w:rsidRDefault="00F04342" w:rsidP="008E0BA6">
            <w:pPr>
              <w:rPr>
                <w:ins w:id="520" w:author="xzl80112" w:date="2013-09-19T14:46:00Z"/>
              </w:rPr>
            </w:pPr>
            <w:ins w:id="521" w:author="xzl80112" w:date="2013-09-19T14:50:00Z">
              <w:r>
                <w:t>3</w:t>
              </w:r>
            </w:ins>
          </w:p>
        </w:tc>
        <w:tc>
          <w:tcPr>
            <w:tcW w:w="1134" w:type="dxa"/>
          </w:tcPr>
          <w:p w:rsidR="00F04342" w:rsidRDefault="00F04342" w:rsidP="008E0BA6">
            <w:pPr>
              <w:cnfStyle w:val="000000000000"/>
              <w:rPr>
                <w:ins w:id="522" w:author="xzl80112" w:date="2013-09-19T14:46:00Z"/>
              </w:rPr>
            </w:pPr>
            <w:ins w:id="523" w:author="xzl80112" w:date="2013-09-19T14:51:00Z">
              <w:r>
                <w:t>U8</w:t>
              </w:r>
            </w:ins>
          </w:p>
        </w:tc>
        <w:tc>
          <w:tcPr>
            <w:tcW w:w="1701" w:type="dxa"/>
          </w:tcPr>
          <w:p w:rsidR="00F04342" w:rsidRDefault="00F04342" w:rsidP="008E0BA6">
            <w:pPr>
              <w:cnfStyle w:val="000000000000"/>
              <w:rPr>
                <w:ins w:id="524" w:author="xzl80112" w:date="2013-09-19T14:46:00Z"/>
              </w:rPr>
            </w:pPr>
            <w:ins w:id="525" w:author="xzl80112" w:date="2013-09-19T14:46:00Z">
              <w:r>
                <w:t>Shaper</w:t>
              </w:r>
            </w:ins>
          </w:p>
        </w:tc>
        <w:tc>
          <w:tcPr>
            <w:tcW w:w="5165" w:type="dxa"/>
          </w:tcPr>
          <w:p w:rsidR="00F04342" w:rsidRDefault="00F04342" w:rsidP="008E0BA6">
            <w:pPr>
              <w:cnfStyle w:val="000000000000"/>
              <w:rPr>
                <w:ins w:id="526" w:author="xzl80112" w:date="2013-09-19T14:46:00Z"/>
              </w:rPr>
            </w:pPr>
          </w:p>
        </w:tc>
      </w:tr>
      <w:tr w:rsidR="00F04342" w:rsidTr="008E0BA6">
        <w:trPr>
          <w:cnfStyle w:val="000000100000"/>
          <w:cantSplit/>
          <w:ins w:id="527" w:author="xzl80112" w:date="2013-09-19T14:46:00Z"/>
        </w:trPr>
        <w:tc>
          <w:tcPr>
            <w:cnfStyle w:val="001000000000"/>
            <w:tcW w:w="1242" w:type="dxa"/>
          </w:tcPr>
          <w:p w:rsidR="00F04342" w:rsidRDefault="00F04342" w:rsidP="008E0BA6">
            <w:pPr>
              <w:rPr>
                <w:ins w:id="528" w:author="xzl80112" w:date="2013-09-19T14:46:00Z"/>
              </w:rPr>
            </w:pPr>
            <w:ins w:id="529" w:author="xzl80112" w:date="2013-09-19T14:50:00Z">
              <w:r>
                <w:t>3</w:t>
              </w:r>
            </w:ins>
          </w:p>
        </w:tc>
        <w:tc>
          <w:tcPr>
            <w:tcW w:w="1134" w:type="dxa"/>
          </w:tcPr>
          <w:p w:rsidR="00F04342" w:rsidRDefault="00F04342" w:rsidP="008E0BA6">
            <w:pPr>
              <w:cnfStyle w:val="000000100000"/>
              <w:rPr>
                <w:ins w:id="530" w:author="xzl80112" w:date="2013-09-19T14:46:00Z"/>
              </w:rPr>
            </w:pPr>
            <w:ins w:id="531" w:author="xzl80112" w:date="2013-09-19T14:51:00Z">
              <w:r>
                <w:t>U8</w:t>
              </w:r>
            </w:ins>
          </w:p>
        </w:tc>
        <w:tc>
          <w:tcPr>
            <w:tcW w:w="1701" w:type="dxa"/>
          </w:tcPr>
          <w:p w:rsidR="00F04342" w:rsidRDefault="00F04342" w:rsidP="008E0BA6">
            <w:pPr>
              <w:cnfStyle w:val="000000100000"/>
              <w:rPr>
                <w:ins w:id="532" w:author="xzl80112" w:date="2013-09-19T14:46:00Z"/>
              </w:rPr>
            </w:pPr>
            <w:ins w:id="533" w:author="xzl80112" w:date="2013-09-19T14:46:00Z">
              <w:r>
                <w:t>Disc</w:t>
              </w:r>
            </w:ins>
          </w:p>
        </w:tc>
        <w:tc>
          <w:tcPr>
            <w:tcW w:w="5165" w:type="dxa"/>
          </w:tcPr>
          <w:p w:rsidR="00F04342" w:rsidRDefault="00F04342" w:rsidP="008E0BA6">
            <w:pPr>
              <w:cnfStyle w:val="000000100000"/>
              <w:rPr>
                <w:ins w:id="534" w:author="xzl80112" w:date="2013-09-19T14:46:00Z"/>
              </w:rPr>
            </w:pPr>
          </w:p>
        </w:tc>
      </w:tr>
      <w:tr w:rsidR="00F04342" w:rsidTr="008E0BA6">
        <w:trPr>
          <w:cantSplit/>
          <w:ins w:id="535" w:author="xzl80112" w:date="2013-09-19T14:46:00Z"/>
        </w:trPr>
        <w:tc>
          <w:tcPr>
            <w:cnfStyle w:val="001000000000"/>
            <w:tcW w:w="1242" w:type="dxa"/>
          </w:tcPr>
          <w:p w:rsidR="00F04342" w:rsidRDefault="00F04342" w:rsidP="008E0BA6">
            <w:pPr>
              <w:rPr>
                <w:ins w:id="536" w:author="xzl80112" w:date="2013-09-19T14:46:00Z"/>
              </w:rPr>
            </w:pPr>
            <w:ins w:id="537" w:author="xzl80112" w:date="2013-09-19T14:50:00Z">
              <w:r>
                <w:t>3</w:t>
              </w:r>
            </w:ins>
          </w:p>
        </w:tc>
        <w:tc>
          <w:tcPr>
            <w:tcW w:w="1134" w:type="dxa"/>
          </w:tcPr>
          <w:p w:rsidR="00F04342" w:rsidRDefault="00F04342" w:rsidP="008E0BA6">
            <w:pPr>
              <w:cnfStyle w:val="000000000000"/>
              <w:rPr>
                <w:ins w:id="538" w:author="xzl80112" w:date="2013-09-19T14:46:00Z"/>
              </w:rPr>
            </w:pPr>
            <w:ins w:id="539" w:author="xzl80112" w:date="2013-09-19T14:51:00Z">
              <w:r>
                <w:t>U8</w:t>
              </w:r>
            </w:ins>
          </w:p>
        </w:tc>
        <w:tc>
          <w:tcPr>
            <w:tcW w:w="1701" w:type="dxa"/>
          </w:tcPr>
          <w:p w:rsidR="00F04342" w:rsidRDefault="00F04342" w:rsidP="008E0BA6">
            <w:pPr>
              <w:cnfStyle w:val="000000000000"/>
              <w:rPr>
                <w:ins w:id="540" w:author="xzl80112" w:date="2013-09-19T14:46:00Z"/>
              </w:rPr>
            </w:pPr>
            <w:ins w:id="541" w:author="xzl80112" w:date="2013-09-19T14:47:00Z">
              <w:r>
                <w:t>Disc LS</w:t>
              </w:r>
            </w:ins>
          </w:p>
        </w:tc>
        <w:tc>
          <w:tcPr>
            <w:tcW w:w="5165" w:type="dxa"/>
          </w:tcPr>
          <w:p w:rsidR="00F04342" w:rsidRDefault="00F04342" w:rsidP="008E0BA6">
            <w:pPr>
              <w:cnfStyle w:val="000000000000"/>
              <w:rPr>
                <w:ins w:id="542" w:author="xzl80112" w:date="2013-09-19T14:46:00Z"/>
              </w:rPr>
            </w:pPr>
          </w:p>
        </w:tc>
      </w:tr>
      <w:tr w:rsidR="00F04342" w:rsidTr="008E0BA6">
        <w:trPr>
          <w:cnfStyle w:val="000000100000"/>
          <w:cantSplit/>
          <w:ins w:id="543" w:author="xzl80112" w:date="2013-09-19T14:46:00Z"/>
        </w:trPr>
        <w:tc>
          <w:tcPr>
            <w:cnfStyle w:val="001000000000"/>
            <w:tcW w:w="1242" w:type="dxa"/>
          </w:tcPr>
          <w:p w:rsidR="00F04342" w:rsidRDefault="00F04342" w:rsidP="008E0BA6">
            <w:pPr>
              <w:rPr>
                <w:ins w:id="544" w:author="xzl80112" w:date="2013-09-19T14:46:00Z"/>
              </w:rPr>
            </w:pPr>
            <w:ins w:id="545" w:author="xzl80112" w:date="2013-09-19T14:50:00Z">
              <w:r>
                <w:t>3</w:t>
              </w:r>
            </w:ins>
          </w:p>
        </w:tc>
        <w:tc>
          <w:tcPr>
            <w:tcW w:w="1134" w:type="dxa"/>
          </w:tcPr>
          <w:p w:rsidR="00F04342" w:rsidRDefault="00F04342" w:rsidP="008E0BA6">
            <w:pPr>
              <w:cnfStyle w:val="000000100000"/>
              <w:rPr>
                <w:ins w:id="546" w:author="xzl80112" w:date="2013-09-19T14:46:00Z"/>
              </w:rPr>
            </w:pPr>
            <w:ins w:id="547" w:author="xzl80112" w:date="2013-09-19T14:51:00Z">
              <w:r>
                <w:t>U8</w:t>
              </w:r>
            </w:ins>
          </w:p>
        </w:tc>
        <w:tc>
          <w:tcPr>
            <w:tcW w:w="1701" w:type="dxa"/>
          </w:tcPr>
          <w:p w:rsidR="00F04342" w:rsidRDefault="00F04342" w:rsidP="008E0BA6">
            <w:pPr>
              <w:cnfStyle w:val="000000100000"/>
              <w:rPr>
                <w:ins w:id="548" w:author="xzl80112" w:date="2013-09-19T14:46:00Z"/>
              </w:rPr>
            </w:pPr>
            <w:ins w:id="549" w:author="xzl80112" w:date="2013-09-19T14:47:00Z">
              <w:r>
                <w:t>Shaper Test</w:t>
              </w:r>
            </w:ins>
          </w:p>
        </w:tc>
        <w:tc>
          <w:tcPr>
            <w:tcW w:w="5165" w:type="dxa"/>
          </w:tcPr>
          <w:p w:rsidR="00F04342" w:rsidRDefault="00F04342" w:rsidP="008E0BA6">
            <w:pPr>
              <w:cnfStyle w:val="000000100000"/>
              <w:rPr>
                <w:ins w:id="550" w:author="xzl80112" w:date="2013-09-19T14:46:00Z"/>
              </w:rPr>
            </w:pPr>
          </w:p>
        </w:tc>
      </w:tr>
      <w:tr w:rsidR="00F04342" w:rsidTr="008E0BA6">
        <w:trPr>
          <w:cantSplit/>
          <w:ins w:id="551" w:author="xzl80112" w:date="2013-09-19T14:46:00Z"/>
        </w:trPr>
        <w:tc>
          <w:tcPr>
            <w:cnfStyle w:val="001000000000"/>
            <w:tcW w:w="1242" w:type="dxa"/>
          </w:tcPr>
          <w:p w:rsidR="00F04342" w:rsidRDefault="00F04342" w:rsidP="008E0BA6">
            <w:pPr>
              <w:rPr>
                <w:ins w:id="552" w:author="xzl80112" w:date="2013-09-19T14:46:00Z"/>
              </w:rPr>
            </w:pPr>
            <w:ins w:id="553" w:author="xzl80112" w:date="2013-09-19T14:50:00Z">
              <w:r>
                <w:t>3</w:t>
              </w:r>
            </w:ins>
          </w:p>
        </w:tc>
        <w:tc>
          <w:tcPr>
            <w:tcW w:w="1134" w:type="dxa"/>
          </w:tcPr>
          <w:p w:rsidR="00F04342" w:rsidRDefault="00F04342" w:rsidP="008E0BA6">
            <w:pPr>
              <w:cnfStyle w:val="000000000000"/>
              <w:rPr>
                <w:ins w:id="554" w:author="xzl80112" w:date="2013-09-19T14:46:00Z"/>
              </w:rPr>
            </w:pPr>
            <w:ins w:id="555" w:author="xzl80112" w:date="2013-09-19T14:51:00Z">
              <w:r>
                <w:t>U8</w:t>
              </w:r>
            </w:ins>
          </w:p>
        </w:tc>
        <w:tc>
          <w:tcPr>
            <w:tcW w:w="1701" w:type="dxa"/>
          </w:tcPr>
          <w:p w:rsidR="00F04342" w:rsidRDefault="00F04342" w:rsidP="008E0BA6">
            <w:pPr>
              <w:cnfStyle w:val="000000000000"/>
              <w:rPr>
                <w:ins w:id="556" w:author="xzl80112" w:date="2013-09-19T14:46:00Z"/>
              </w:rPr>
            </w:pPr>
            <w:ins w:id="557" w:author="xzl80112" w:date="2013-09-19T14:47:00Z">
              <w:r>
                <w:t>DAC Disc</w:t>
              </w:r>
            </w:ins>
            <w:ins w:id="558" w:author="xzl80112" w:date="2013-09-19T14:48:00Z">
              <w:r>
                <w:t xml:space="preserve"> </w:t>
              </w:r>
            </w:ins>
            <w:ins w:id="559" w:author="xzl80112" w:date="2013-09-19T14:47:00Z">
              <w:r>
                <w:t>L</w:t>
              </w:r>
            </w:ins>
          </w:p>
        </w:tc>
        <w:tc>
          <w:tcPr>
            <w:tcW w:w="5165" w:type="dxa"/>
          </w:tcPr>
          <w:p w:rsidR="00F04342" w:rsidRDefault="00F04342" w:rsidP="008E0BA6">
            <w:pPr>
              <w:cnfStyle w:val="000000000000"/>
              <w:rPr>
                <w:ins w:id="560" w:author="xzl80112" w:date="2013-09-19T14:46:00Z"/>
              </w:rPr>
            </w:pPr>
          </w:p>
        </w:tc>
      </w:tr>
      <w:tr w:rsidR="00F04342" w:rsidTr="008E0BA6">
        <w:trPr>
          <w:cnfStyle w:val="000000100000"/>
          <w:cantSplit/>
          <w:ins w:id="561" w:author="xzl80112" w:date="2013-09-19T14:46:00Z"/>
        </w:trPr>
        <w:tc>
          <w:tcPr>
            <w:cnfStyle w:val="001000000000"/>
            <w:tcW w:w="1242" w:type="dxa"/>
          </w:tcPr>
          <w:p w:rsidR="00F04342" w:rsidRDefault="00F04342" w:rsidP="008E0BA6">
            <w:pPr>
              <w:rPr>
                <w:ins w:id="562" w:author="xzl80112" w:date="2013-09-19T14:46:00Z"/>
              </w:rPr>
            </w:pPr>
            <w:ins w:id="563" w:author="xzl80112" w:date="2013-09-19T14:50:00Z">
              <w:r>
                <w:t>3</w:t>
              </w:r>
            </w:ins>
          </w:p>
        </w:tc>
        <w:tc>
          <w:tcPr>
            <w:tcW w:w="1134" w:type="dxa"/>
          </w:tcPr>
          <w:p w:rsidR="00F04342" w:rsidRDefault="00F04342" w:rsidP="008E0BA6">
            <w:pPr>
              <w:cnfStyle w:val="000000100000"/>
              <w:rPr>
                <w:ins w:id="564" w:author="xzl80112" w:date="2013-09-19T14:46:00Z"/>
              </w:rPr>
            </w:pPr>
            <w:ins w:id="565" w:author="xzl80112" w:date="2013-09-19T14:51:00Z">
              <w:r>
                <w:t>U8</w:t>
              </w:r>
            </w:ins>
          </w:p>
        </w:tc>
        <w:tc>
          <w:tcPr>
            <w:tcW w:w="1701" w:type="dxa"/>
          </w:tcPr>
          <w:p w:rsidR="00F04342" w:rsidRDefault="00F04342" w:rsidP="008E0BA6">
            <w:pPr>
              <w:cnfStyle w:val="000000100000"/>
              <w:rPr>
                <w:ins w:id="566" w:author="xzl80112" w:date="2013-09-19T14:46:00Z"/>
              </w:rPr>
            </w:pPr>
            <w:ins w:id="567" w:author="xzl80112" w:date="2013-09-19T14:47:00Z">
              <w:r>
                <w:t>DAC Test</w:t>
              </w:r>
            </w:ins>
          </w:p>
        </w:tc>
        <w:tc>
          <w:tcPr>
            <w:tcW w:w="5165" w:type="dxa"/>
          </w:tcPr>
          <w:p w:rsidR="00F04342" w:rsidRDefault="00F04342" w:rsidP="008E0BA6">
            <w:pPr>
              <w:cnfStyle w:val="000000100000"/>
              <w:rPr>
                <w:ins w:id="568" w:author="xzl80112" w:date="2013-09-19T14:46:00Z"/>
              </w:rPr>
            </w:pPr>
          </w:p>
        </w:tc>
      </w:tr>
      <w:tr w:rsidR="00F04342" w:rsidTr="008E0BA6">
        <w:trPr>
          <w:cantSplit/>
          <w:ins w:id="569" w:author="xzl80112" w:date="2013-09-19T14:46:00Z"/>
        </w:trPr>
        <w:tc>
          <w:tcPr>
            <w:cnfStyle w:val="001000000000"/>
            <w:tcW w:w="1242" w:type="dxa"/>
          </w:tcPr>
          <w:p w:rsidR="00F04342" w:rsidRDefault="00F04342" w:rsidP="008E0BA6">
            <w:pPr>
              <w:rPr>
                <w:ins w:id="570" w:author="xzl80112" w:date="2013-09-19T14:46:00Z"/>
              </w:rPr>
            </w:pPr>
            <w:ins w:id="571" w:author="xzl80112" w:date="2013-09-19T14:50:00Z">
              <w:r>
                <w:t>3</w:t>
              </w:r>
            </w:ins>
          </w:p>
        </w:tc>
        <w:tc>
          <w:tcPr>
            <w:tcW w:w="1134" w:type="dxa"/>
          </w:tcPr>
          <w:p w:rsidR="00F04342" w:rsidRDefault="00F04342" w:rsidP="008E0BA6">
            <w:pPr>
              <w:cnfStyle w:val="000000000000"/>
              <w:rPr>
                <w:ins w:id="572" w:author="xzl80112" w:date="2013-09-19T14:46:00Z"/>
              </w:rPr>
            </w:pPr>
            <w:ins w:id="573" w:author="xzl80112" w:date="2013-09-19T14:51:00Z">
              <w:r>
                <w:t>U8</w:t>
              </w:r>
            </w:ins>
          </w:p>
        </w:tc>
        <w:tc>
          <w:tcPr>
            <w:tcW w:w="1701" w:type="dxa"/>
          </w:tcPr>
          <w:p w:rsidR="00F04342" w:rsidRDefault="00F04342" w:rsidP="008E0BA6">
            <w:pPr>
              <w:cnfStyle w:val="000000000000"/>
              <w:rPr>
                <w:ins w:id="574" w:author="xzl80112" w:date="2013-09-19T14:46:00Z"/>
              </w:rPr>
            </w:pPr>
            <w:ins w:id="575" w:author="xzl80112" w:date="2013-09-19T14:47:00Z">
              <w:r>
                <w:t>DAC DISC H</w:t>
              </w:r>
            </w:ins>
          </w:p>
        </w:tc>
        <w:tc>
          <w:tcPr>
            <w:tcW w:w="5165" w:type="dxa"/>
          </w:tcPr>
          <w:p w:rsidR="00F04342" w:rsidRDefault="00F04342" w:rsidP="008E0BA6">
            <w:pPr>
              <w:cnfStyle w:val="000000000000"/>
              <w:rPr>
                <w:ins w:id="576" w:author="xzl80112" w:date="2013-09-19T14:46:00Z"/>
              </w:rPr>
            </w:pPr>
          </w:p>
        </w:tc>
      </w:tr>
      <w:tr w:rsidR="00F04342" w:rsidTr="008E0BA6">
        <w:trPr>
          <w:cnfStyle w:val="000000100000"/>
          <w:cantSplit/>
          <w:ins w:id="577" w:author="xzl80112" w:date="2013-09-19T14:46:00Z"/>
        </w:trPr>
        <w:tc>
          <w:tcPr>
            <w:cnfStyle w:val="001000000000"/>
            <w:tcW w:w="1242" w:type="dxa"/>
          </w:tcPr>
          <w:p w:rsidR="00F04342" w:rsidRDefault="00F04342" w:rsidP="008E0BA6">
            <w:pPr>
              <w:rPr>
                <w:ins w:id="578" w:author="xzl80112" w:date="2013-09-19T14:46:00Z"/>
              </w:rPr>
            </w:pPr>
            <w:ins w:id="579" w:author="xzl80112" w:date="2013-09-19T14:50:00Z">
              <w:r>
                <w:t>3</w:t>
              </w:r>
            </w:ins>
          </w:p>
        </w:tc>
        <w:tc>
          <w:tcPr>
            <w:tcW w:w="1134" w:type="dxa"/>
          </w:tcPr>
          <w:p w:rsidR="00F04342" w:rsidRDefault="00F04342" w:rsidP="008E0BA6">
            <w:pPr>
              <w:cnfStyle w:val="000000100000"/>
              <w:rPr>
                <w:ins w:id="580" w:author="xzl80112" w:date="2013-09-19T14:46:00Z"/>
              </w:rPr>
            </w:pPr>
            <w:ins w:id="581" w:author="xzl80112" w:date="2013-09-19T14:51:00Z">
              <w:r>
                <w:t>U8</w:t>
              </w:r>
            </w:ins>
          </w:p>
        </w:tc>
        <w:tc>
          <w:tcPr>
            <w:tcW w:w="1701" w:type="dxa"/>
          </w:tcPr>
          <w:p w:rsidR="00F04342" w:rsidRDefault="00F04342" w:rsidP="008E0BA6">
            <w:pPr>
              <w:cnfStyle w:val="000000100000"/>
              <w:rPr>
                <w:ins w:id="582" w:author="xzl80112" w:date="2013-09-19T14:46:00Z"/>
              </w:rPr>
            </w:pPr>
            <w:ins w:id="583" w:author="xzl80112" w:date="2013-09-19T14:48:00Z">
              <w:r>
                <w:t>Delay</w:t>
              </w:r>
            </w:ins>
          </w:p>
        </w:tc>
        <w:tc>
          <w:tcPr>
            <w:tcW w:w="5165" w:type="dxa"/>
          </w:tcPr>
          <w:p w:rsidR="00F04342" w:rsidRDefault="00F04342" w:rsidP="008E0BA6">
            <w:pPr>
              <w:cnfStyle w:val="000000100000"/>
              <w:rPr>
                <w:ins w:id="584" w:author="xzl80112" w:date="2013-09-19T14:46:00Z"/>
              </w:rPr>
            </w:pPr>
          </w:p>
        </w:tc>
      </w:tr>
      <w:tr w:rsidR="00F04342" w:rsidTr="008E0BA6">
        <w:trPr>
          <w:cantSplit/>
          <w:ins w:id="585" w:author="xzl80112" w:date="2013-09-19T14:48:00Z"/>
        </w:trPr>
        <w:tc>
          <w:tcPr>
            <w:cnfStyle w:val="001000000000"/>
            <w:tcW w:w="1242" w:type="dxa"/>
          </w:tcPr>
          <w:p w:rsidR="00F04342" w:rsidRDefault="00F04342" w:rsidP="008E0BA6">
            <w:pPr>
              <w:rPr>
                <w:ins w:id="586" w:author="xzl80112" w:date="2013-09-19T14:48:00Z"/>
              </w:rPr>
            </w:pPr>
            <w:ins w:id="587" w:author="xzl80112" w:date="2013-09-19T14:50:00Z">
              <w:r>
                <w:lastRenderedPageBreak/>
                <w:t>3</w:t>
              </w:r>
            </w:ins>
          </w:p>
        </w:tc>
        <w:tc>
          <w:tcPr>
            <w:tcW w:w="1134" w:type="dxa"/>
          </w:tcPr>
          <w:p w:rsidR="00F04342" w:rsidRDefault="00F04342" w:rsidP="008E0BA6">
            <w:pPr>
              <w:cnfStyle w:val="000000000000"/>
              <w:rPr>
                <w:ins w:id="588" w:author="xzl80112" w:date="2013-09-19T14:48:00Z"/>
              </w:rPr>
            </w:pPr>
            <w:ins w:id="589" w:author="xzl80112" w:date="2013-09-19T14:51:00Z">
              <w:r>
                <w:t>U8</w:t>
              </w:r>
            </w:ins>
          </w:p>
        </w:tc>
        <w:tc>
          <w:tcPr>
            <w:tcW w:w="1701" w:type="dxa"/>
          </w:tcPr>
          <w:p w:rsidR="00F04342" w:rsidRDefault="00F04342" w:rsidP="008E0BA6">
            <w:pPr>
              <w:cnfStyle w:val="000000000000"/>
              <w:rPr>
                <w:ins w:id="590" w:author="xzl80112" w:date="2013-09-19T14:48:00Z"/>
              </w:rPr>
            </w:pPr>
            <w:ins w:id="591" w:author="xzl80112" w:date="2013-09-19T14:48:00Z">
              <w:r>
                <w:t>TP Buff In</w:t>
              </w:r>
            </w:ins>
          </w:p>
        </w:tc>
        <w:tc>
          <w:tcPr>
            <w:tcW w:w="5165" w:type="dxa"/>
          </w:tcPr>
          <w:p w:rsidR="00F04342" w:rsidRDefault="00F04342" w:rsidP="008E0BA6">
            <w:pPr>
              <w:cnfStyle w:val="000000000000"/>
              <w:rPr>
                <w:ins w:id="592" w:author="xzl80112" w:date="2013-09-19T14:48:00Z"/>
              </w:rPr>
            </w:pPr>
          </w:p>
        </w:tc>
      </w:tr>
      <w:tr w:rsidR="00F04342" w:rsidTr="008E0BA6">
        <w:trPr>
          <w:cnfStyle w:val="000000100000"/>
          <w:cantSplit/>
          <w:ins w:id="593" w:author="xzl80112" w:date="2013-09-19T14:48:00Z"/>
        </w:trPr>
        <w:tc>
          <w:tcPr>
            <w:cnfStyle w:val="001000000000"/>
            <w:tcW w:w="1242" w:type="dxa"/>
          </w:tcPr>
          <w:p w:rsidR="00F04342" w:rsidRDefault="00F04342" w:rsidP="008E0BA6">
            <w:pPr>
              <w:rPr>
                <w:ins w:id="594" w:author="xzl80112" w:date="2013-09-19T14:48:00Z"/>
              </w:rPr>
            </w:pPr>
            <w:ins w:id="595" w:author="xzl80112" w:date="2013-09-19T14:50:00Z">
              <w:r>
                <w:t>3</w:t>
              </w:r>
            </w:ins>
          </w:p>
        </w:tc>
        <w:tc>
          <w:tcPr>
            <w:tcW w:w="1134" w:type="dxa"/>
          </w:tcPr>
          <w:p w:rsidR="00F04342" w:rsidRDefault="00F04342" w:rsidP="008E0BA6">
            <w:pPr>
              <w:cnfStyle w:val="000000100000"/>
              <w:rPr>
                <w:ins w:id="596" w:author="xzl80112" w:date="2013-09-19T14:48:00Z"/>
              </w:rPr>
            </w:pPr>
            <w:ins w:id="597" w:author="xzl80112" w:date="2013-09-19T14:51:00Z">
              <w:r>
                <w:t>U8</w:t>
              </w:r>
            </w:ins>
          </w:p>
        </w:tc>
        <w:tc>
          <w:tcPr>
            <w:tcW w:w="1701" w:type="dxa"/>
          </w:tcPr>
          <w:p w:rsidR="00F04342" w:rsidRDefault="00F04342" w:rsidP="008E0BA6">
            <w:pPr>
              <w:cnfStyle w:val="000000100000"/>
              <w:rPr>
                <w:ins w:id="598" w:author="xzl80112" w:date="2013-09-19T14:48:00Z"/>
              </w:rPr>
            </w:pPr>
            <w:ins w:id="599" w:author="xzl80112" w:date="2013-09-19T14:48:00Z">
              <w:r>
                <w:t>TP Buff Out</w:t>
              </w:r>
            </w:ins>
          </w:p>
        </w:tc>
        <w:tc>
          <w:tcPr>
            <w:tcW w:w="5165" w:type="dxa"/>
          </w:tcPr>
          <w:p w:rsidR="00F04342" w:rsidRDefault="00F04342" w:rsidP="008E0BA6">
            <w:pPr>
              <w:cnfStyle w:val="000000100000"/>
              <w:rPr>
                <w:ins w:id="600" w:author="xzl80112" w:date="2013-09-19T14:48:00Z"/>
              </w:rPr>
            </w:pPr>
          </w:p>
        </w:tc>
      </w:tr>
      <w:tr w:rsidR="00F04342" w:rsidTr="008E0BA6">
        <w:trPr>
          <w:cantSplit/>
          <w:ins w:id="601" w:author="xzl80112" w:date="2013-09-19T14:48:00Z"/>
        </w:trPr>
        <w:tc>
          <w:tcPr>
            <w:cnfStyle w:val="001000000000"/>
            <w:tcW w:w="1242" w:type="dxa"/>
          </w:tcPr>
          <w:p w:rsidR="00F04342" w:rsidRDefault="00F04342" w:rsidP="008E0BA6">
            <w:pPr>
              <w:rPr>
                <w:ins w:id="602" w:author="xzl80112" w:date="2013-09-19T14:48:00Z"/>
              </w:rPr>
            </w:pPr>
            <w:ins w:id="603" w:author="xzl80112" w:date="2013-09-19T14:50:00Z">
              <w:r>
                <w:t>3</w:t>
              </w:r>
            </w:ins>
          </w:p>
        </w:tc>
        <w:tc>
          <w:tcPr>
            <w:tcW w:w="1134" w:type="dxa"/>
          </w:tcPr>
          <w:p w:rsidR="00F04342" w:rsidRDefault="00F04342" w:rsidP="008E0BA6">
            <w:pPr>
              <w:cnfStyle w:val="000000000000"/>
              <w:rPr>
                <w:ins w:id="604" w:author="xzl80112" w:date="2013-09-19T14:48:00Z"/>
              </w:rPr>
            </w:pPr>
            <w:ins w:id="605" w:author="xzl80112" w:date="2013-09-19T14:51:00Z">
              <w:r>
                <w:t>U8</w:t>
              </w:r>
            </w:ins>
          </w:p>
        </w:tc>
        <w:tc>
          <w:tcPr>
            <w:tcW w:w="1701" w:type="dxa"/>
          </w:tcPr>
          <w:p w:rsidR="00F04342" w:rsidRDefault="00F04342" w:rsidP="008E0BA6">
            <w:pPr>
              <w:cnfStyle w:val="000000000000"/>
              <w:rPr>
                <w:ins w:id="606" w:author="xzl80112" w:date="2013-09-19T14:48:00Z"/>
              </w:rPr>
            </w:pPr>
            <w:ins w:id="607" w:author="xzl80112" w:date="2013-09-19T14:48:00Z">
              <w:r>
                <w:t>RPZ</w:t>
              </w:r>
            </w:ins>
          </w:p>
        </w:tc>
        <w:tc>
          <w:tcPr>
            <w:tcW w:w="5165" w:type="dxa"/>
          </w:tcPr>
          <w:p w:rsidR="00F04342" w:rsidRDefault="00F04342" w:rsidP="008E0BA6">
            <w:pPr>
              <w:cnfStyle w:val="000000000000"/>
              <w:rPr>
                <w:ins w:id="608" w:author="xzl80112" w:date="2013-09-19T14:48:00Z"/>
              </w:rPr>
            </w:pPr>
          </w:p>
        </w:tc>
      </w:tr>
      <w:tr w:rsidR="00F04342" w:rsidTr="008E0BA6">
        <w:trPr>
          <w:cnfStyle w:val="000000100000"/>
          <w:cantSplit/>
          <w:ins w:id="609" w:author="xzl80112" w:date="2013-09-19T14:48:00Z"/>
        </w:trPr>
        <w:tc>
          <w:tcPr>
            <w:cnfStyle w:val="001000000000"/>
            <w:tcW w:w="1242" w:type="dxa"/>
          </w:tcPr>
          <w:p w:rsidR="00F04342" w:rsidRDefault="00F04342" w:rsidP="008E0BA6">
            <w:pPr>
              <w:rPr>
                <w:ins w:id="610" w:author="xzl80112" w:date="2013-09-19T14:48:00Z"/>
              </w:rPr>
            </w:pPr>
            <w:ins w:id="611" w:author="xzl80112" w:date="2013-09-19T14:50:00Z">
              <w:r>
                <w:t>3</w:t>
              </w:r>
            </w:ins>
          </w:p>
        </w:tc>
        <w:tc>
          <w:tcPr>
            <w:tcW w:w="1134" w:type="dxa"/>
          </w:tcPr>
          <w:p w:rsidR="00F04342" w:rsidRDefault="00F04342" w:rsidP="008E0BA6">
            <w:pPr>
              <w:cnfStyle w:val="000000100000"/>
              <w:rPr>
                <w:ins w:id="612" w:author="xzl80112" w:date="2013-09-19T14:48:00Z"/>
              </w:rPr>
            </w:pPr>
            <w:ins w:id="613" w:author="xzl80112" w:date="2013-09-19T14:51:00Z">
              <w:r>
                <w:t>U8</w:t>
              </w:r>
            </w:ins>
          </w:p>
        </w:tc>
        <w:tc>
          <w:tcPr>
            <w:tcW w:w="1701" w:type="dxa"/>
          </w:tcPr>
          <w:p w:rsidR="00F04342" w:rsidRDefault="00F04342" w:rsidP="008E0BA6">
            <w:pPr>
              <w:cnfStyle w:val="000000100000"/>
              <w:rPr>
                <w:ins w:id="614" w:author="xzl80112" w:date="2013-09-19T14:48:00Z"/>
              </w:rPr>
            </w:pPr>
            <w:ins w:id="615" w:author="xzl80112" w:date="2013-09-19T14:49:00Z">
              <w:r>
                <w:t>GND</w:t>
              </w:r>
            </w:ins>
          </w:p>
        </w:tc>
        <w:tc>
          <w:tcPr>
            <w:tcW w:w="5165" w:type="dxa"/>
          </w:tcPr>
          <w:p w:rsidR="00F04342" w:rsidRDefault="00F04342" w:rsidP="008E0BA6">
            <w:pPr>
              <w:cnfStyle w:val="000000100000"/>
              <w:rPr>
                <w:ins w:id="616" w:author="xzl80112" w:date="2013-09-19T14:48:00Z"/>
              </w:rPr>
            </w:pPr>
          </w:p>
        </w:tc>
      </w:tr>
      <w:tr w:rsidR="00F04342" w:rsidTr="008E0BA6">
        <w:trPr>
          <w:cantSplit/>
          <w:ins w:id="617" w:author="xzl80112" w:date="2013-09-19T14:48:00Z"/>
        </w:trPr>
        <w:tc>
          <w:tcPr>
            <w:cnfStyle w:val="001000000000"/>
            <w:tcW w:w="1242" w:type="dxa"/>
          </w:tcPr>
          <w:p w:rsidR="00F04342" w:rsidRDefault="00F04342" w:rsidP="008E0BA6">
            <w:pPr>
              <w:rPr>
                <w:ins w:id="618" w:author="xzl80112" w:date="2013-09-19T14:48:00Z"/>
              </w:rPr>
            </w:pPr>
            <w:ins w:id="619" w:author="xzl80112" w:date="2013-09-19T14:50:00Z">
              <w:r>
                <w:t>3</w:t>
              </w:r>
            </w:ins>
          </w:p>
        </w:tc>
        <w:tc>
          <w:tcPr>
            <w:tcW w:w="1134" w:type="dxa"/>
          </w:tcPr>
          <w:p w:rsidR="00F04342" w:rsidRDefault="00F04342" w:rsidP="008E0BA6">
            <w:pPr>
              <w:cnfStyle w:val="000000000000"/>
              <w:rPr>
                <w:ins w:id="620" w:author="xzl80112" w:date="2013-09-19T14:48:00Z"/>
              </w:rPr>
            </w:pPr>
            <w:ins w:id="621" w:author="xzl80112" w:date="2013-09-19T14:51:00Z">
              <w:r>
                <w:t>U8</w:t>
              </w:r>
            </w:ins>
          </w:p>
        </w:tc>
        <w:tc>
          <w:tcPr>
            <w:tcW w:w="1701" w:type="dxa"/>
          </w:tcPr>
          <w:p w:rsidR="00F04342" w:rsidRDefault="00F04342" w:rsidP="008E0BA6">
            <w:pPr>
              <w:cnfStyle w:val="000000000000"/>
              <w:rPr>
                <w:ins w:id="622" w:author="xzl80112" w:date="2013-09-19T14:48:00Z"/>
              </w:rPr>
            </w:pPr>
            <w:ins w:id="623" w:author="xzl80112" w:date="2013-09-19T14:49:00Z">
              <w:r>
                <w:t>TP Ref</w:t>
              </w:r>
            </w:ins>
          </w:p>
        </w:tc>
        <w:tc>
          <w:tcPr>
            <w:tcW w:w="5165" w:type="dxa"/>
          </w:tcPr>
          <w:p w:rsidR="00F04342" w:rsidRDefault="00F04342" w:rsidP="008E0BA6">
            <w:pPr>
              <w:cnfStyle w:val="000000000000"/>
              <w:rPr>
                <w:ins w:id="624" w:author="xzl80112" w:date="2013-09-19T14:48:00Z"/>
              </w:rPr>
            </w:pPr>
          </w:p>
        </w:tc>
      </w:tr>
      <w:tr w:rsidR="00F04342" w:rsidTr="008E0BA6">
        <w:trPr>
          <w:cnfStyle w:val="000000100000"/>
          <w:cantSplit/>
          <w:ins w:id="625" w:author="xzl80112" w:date="2013-09-19T14:48:00Z"/>
        </w:trPr>
        <w:tc>
          <w:tcPr>
            <w:cnfStyle w:val="001000000000"/>
            <w:tcW w:w="1242" w:type="dxa"/>
          </w:tcPr>
          <w:p w:rsidR="00F04342" w:rsidRDefault="00F04342" w:rsidP="008E0BA6">
            <w:pPr>
              <w:rPr>
                <w:ins w:id="626" w:author="xzl80112" w:date="2013-09-19T14:48:00Z"/>
              </w:rPr>
            </w:pPr>
            <w:ins w:id="627" w:author="xzl80112" w:date="2013-09-19T14:50:00Z">
              <w:r>
                <w:t>3</w:t>
              </w:r>
            </w:ins>
          </w:p>
        </w:tc>
        <w:tc>
          <w:tcPr>
            <w:tcW w:w="1134" w:type="dxa"/>
          </w:tcPr>
          <w:p w:rsidR="00F04342" w:rsidRDefault="00F04342" w:rsidP="008E0BA6">
            <w:pPr>
              <w:cnfStyle w:val="000000100000"/>
              <w:rPr>
                <w:ins w:id="628" w:author="xzl80112" w:date="2013-09-19T14:48:00Z"/>
              </w:rPr>
            </w:pPr>
            <w:ins w:id="629" w:author="xzl80112" w:date="2013-09-19T14:51:00Z">
              <w:r>
                <w:t>U8</w:t>
              </w:r>
            </w:ins>
          </w:p>
        </w:tc>
        <w:tc>
          <w:tcPr>
            <w:tcW w:w="1701" w:type="dxa"/>
          </w:tcPr>
          <w:p w:rsidR="00F04342" w:rsidRDefault="00F04342" w:rsidP="008E0BA6">
            <w:pPr>
              <w:cnfStyle w:val="000000100000"/>
              <w:rPr>
                <w:ins w:id="630" w:author="xzl80112" w:date="2013-09-19T14:48:00Z"/>
              </w:rPr>
            </w:pPr>
            <w:ins w:id="631" w:author="xzl80112" w:date="2013-09-19T14:49:00Z">
              <w:r>
                <w:t>FBK</w:t>
              </w:r>
            </w:ins>
          </w:p>
        </w:tc>
        <w:tc>
          <w:tcPr>
            <w:tcW w:w="5165" w:type="dxa"/>
          </w:tcPr>
          <w:p w:rsidR="00F04342" w:rsidRDefault="00F04342" w:rsidP="008E0BA6">
            <w:pPr>
              <w:cnfStyle w:val="000000100000"/>
              <w:rPr>
                <w:ins w:id="632" w:author="xzl80112" w:date="2013-09-19T14:48:00Z"/>
              </w:rPr>
            </w:pPr>
          </w:p>
        </w:tc>
      </w:tr>
      <w:tr w:rsidR="00F04342" w:rsidTr="008E0BA6">
        <w:trPr>
          <w:cantSplit/>
          <w:ins w:id="633" w:author="xzl80112" w:date="2013-09-19T14:48:00Z"/>
        </w:trPr>
        <w:tc>
          <w:tcPr>
            <w:cnfStyle w:val="001000000000"/>
            <w:tcW w:w="1242" w:type="dxa"/>
          </w:tcPr>
          <w:p w:rsidR="00F04342" w:rsidRDefault="00F04342" w:rsidP="008E0BA6">
            <w:pPr>
              <w:rPr>
                <w:ins w:id="634" w:author="xzl80112" w:date="2013-09-19T14:48:00Z"/>
              </w:rPr>
            </w:pPr>
            <w:ins w:id="635" w:author="xzl80112" w:date="2013-09-19T14:52:00Z">
              <w:r>
                <w:t>3</w:t>
              </w:r>
            </w:ins>
          </w:p>
        </w:tc>
        <w:tc>
          <w:tcPr>
            <w:tcW w:w="1134" w:type="dxa"/>
          </w:tcPr>
          <w:p w:rsidR="00F04342" w:rsidRDefault="00F04342" w:rsidP="008E0BA6">
            <w:pPr>
              <w:cnfStyle w:val="000000000000"/>
              <w:rPr>
                <w:ins w:id="636" w:author="xzl80112" w:date="2013-09-19T14:48:00Z"/>
              </w:rPr>
            </w:pPr>
            <w:ins w:id="637" w:author="xzl80112" w:date="2013-09-19T14:51:00Z">
              <w:r>
                <w:t>U8</w:t>
              </w:r>
            </w:ins>
          </w:p>
        </w:tc>
        <w:tc>
          <w:tcPr>
            <w:tcW w:w="1701" w:type="dxa"/>
          </w:tcPr>
          <w:p w:rsidR="00F04342" w:rsidRDefault="00F04342" w:rsidP="008E0BA6">
            <w:pPr>
              <w:cnfStyle w:val="000000000000"/>
              <w:rPr>
                <w:ins w:id="638" w:author="xzl80112" w:date="2013-09-19T14:48:00Z"/>
              </w:rPr>
            </w:pPr>
            <w:proofErr w:type="spellStart"/>
            <w:ins w:id="639" w:author="xzl80112" w:date="2013-09-19T14:49:00Z">
              <w:r>
                <w:t>Cas</w:t>
              </w:r>
            </w:ins>
            <w:proofErr w:type="spellEnd"/>
          </w:p>
        </w:tc>
        <w:tc>
          <w:tcPr>
            <w:tcW w:w="5165" w:type="dxa"/>
          </w:tcPr>
          <w:p w:rsidR="00F04342" w:rsidRDefault="00F04342" w:rsidP="008E0BA6">
            <w:pPr>
              <w:cnfStyle w:val="000000000000"/>
              <w:rPr>
                <w:ins w:id="640" w:author="xzl80112" w:date="2013-09-19T14:48:00Z"/>
              </w:rPr>
            </w:pPr>
          </w:p>
        </w:tc>
      </w:tr>
      <w:tr w:rsidR="00D864F0" w:rsidTr="008E0BA6">
        <w:trPr>
          <w:cnfStyle w:val="000000100000"/>
          <w:cantSplit/>
          <w:ins w:id="641" w:author="xzl80112" w:date="2013-09-19T14:48:00Z"/>
        </w:trPr>
        <w:tc>
          <w:tcPr>
            <w:cnfStyle w:val="001000000000"/>
            <w:tcW w:w="1242" w:type="dxa"/>
          </w:tcPr>
          <w:p w:rsidR="00D864F0" w:rsidRDefault="00D864F0" w:rsidP="008E0BA6">
            <w:pPr>
              <w:rPr>
                <w:ins w:id="642" w:author="xzl80112" w:date="2013-09-19T14:48:00Z"/>
              </w:rPr>
            </w:pPr>
            <w:ins w:id="643" w:author="xzl80112" w:date="2013-09-19T14:52:00Z">
              <w:r>
                <w:t>3</w:t>
              </w:r>
            </w:ins>
          </w:p>
        </w:tc>
        <w:tc>
          <w:tcPr>
            <w:tcW w:w="1134" w:type="dxa"/>
          </w:tcPr>
          <w:p w:rsidR="00D864F0" w:rsidRDefault="00D864F0" w:rsidP="008E0BA6">
            <w:pPr>
              <w:cnfStyle w:val="000000100000"/>
              <w:rPr>
                <w:ins w:id="644" w:author="xzl80112" w:date="2013-09-19T14:48:00Z"/>
              </w:rPr>
            </w:pPr>
            <w:ins w:id="645" w:author="xzl80112" w:date="2013-09-19T14:51:00Z">
              <w:r>
                <w:t>U16</w:t>
              </w:r>
            </w:ins>
          </w:p>
        </w:tc>
        <w:tc>
          <w:tcPr>
            <w:tcW w:w="1701" w:type="dxa"/>
          </w:tcPr>
          <w:p w:rsidR="00D864F0" w:rsidRDefault="00D864F0" w:rsidP="008E0BA6">
            <w:pPr>
              <w:cnfStyle w:val="000000100000"/>
              <w:rPr>
                <w:ins w:id="646" w:author="xzl80112" w:date="2013-09-19T14:48:00Z"/>
              </w:rPr>
            </w:pPr>
            <w:ins w:id="647" w:author="xzl80112" w:date="2013-09-19T14:49:00Z">
              <w:r>
                <w:t>TP Ref A</w:t>
              </w:r>
            </w:ins>
          </w:p>
        </w:tc>
        <w:tc>
          <w:tcPr>
            <w:tcW w:w="5165" w:type="dxa"/>
          </w:tcPr>
          <w:p w:rsidR="00D864F0" w:rsidRDefault="00D864F0" w:rsidP="008E0BA6">
            <w:pPr>
              <w:cnfStyle w:val="000000100000"/>
              <w:rPr>
                <w:ins w:id="648" w:author="xzl80112" w:date="2013-09-19T14:48:00Z"/>
              </w:rPr>
            </w:pPr>
            <w:ins w:id="649" w:author="xzl80112" w:date="2013-09-19T14:54:00Z">
              <w:r>
                <w:t>9 bit DAC.</w:t>
              </w:r>
            </w:ins>
          </w:p>
        </w:tc>
      </w:tr>
      <w:tr w:rsidR="00D864F0" w:rsidTr="008E0BA6">
        <w:trPr>
          <w:cantSplit/>
          <w:ins w:id="650" w:author="xzl80112" w:date="2013-09-19T14:48:00Z"/>
        </w:trPr>
        <w:tc>
          <w:tcPr>
            <w:cnfStyle w:val="001000000000"/>
            <w:tcW w:w="1242" w:type="dxa"/>
          </w:tcPr>
          <w:p w:rsidR="00D864F0" w:rsidRDefault="00D864F0" w:rsidP="008E0BA6">
            <w:pPr>
              <w:rPr>
                <w:ins w:id="651" w:author="xzl80112" w:date="2013-09-19T14:48:00Z"/>
              </w:rPr>
            </w:pPr>
            <w:ins w:id="652" w:author="xzl80112" w:date="2013-09-19T14:52:00Z">
              <w:r>
                <w:t>3</w:t>
              </w:r>
            </w:ins>
          </w:p>
        </w:tc>
        <w:tc>
          <w:tcPr>
            <w:tcW w:w="1134" w:type="dxa"/>
          </w:tcPr>
          <w:p w:rsidR="00D864F0" w:rsidRDefault="00D864F0" w:rsidP="008E0BA6">
            <w:pPr>
              <w:cnfStyle w:val="000000000000"/>
              <w:rPr>
                <w:ins w:id="653" w:author="xzl80112" w:date="2013-09-19T14:48:00Z"/>
              </w:rPr>
            </w:pPr>
            <w:ins w:id="654" w:author="xzl80112" w:date="2013-09-19T14:51:00Z">
              <w:r>
                <w:t>U16</w:t>
              </w:r>
            </w:ins>
          </w:p>
        </w:tc>
        <w:tc>
          <w:tcPr>
            <w:tcW w:w="1701" w:type="dxa"/>
          </w:tcPr>
          <w:p w:rsidR="00D864F0" w:rsidRDefault="00D864F0" w:rsidP="008E0BA6">
            <w:pPr>
              <w:cnfStyle w:val="000000000000"/>
              <w:rPr>
                <w:ins w:id="655" w:author="xzl80112" w:date="2013-09-19T14:48:00Z"/>
              </w:rPr>
            </w:pPr>
            <w:ins w:id="656" w:author="xzl80112" w:date="2013-09-19T14:49:00Z">
              <w:r>
                <w:t>TP Ref B</w:t>
              </w:r>
            </w:ins>
          </w:p>
        </w:tc>
        <w:tc>
          <w:tcPr>
            <w:tcW w:w="5165" w:type="dxa"/>
          </w:tcPr>
          <w:p w:rsidR="00D864F0" w:rsidRDefault="00D864F0" w:rsidP="008E0BA6">
            <w:pPr>
              <w:cnfStyle w:val="000000000000"/>
              <w:rPr>
                <w:ins w:id="657" w:author="xzl80112" w:date="2013-09-19T14:48:00Z"/>
              </w:rPr>
            </w:pPr>
            <w:ins w:id="658" w:author="xzl80112" w:date="2013-09-19T14:54:00Z">
              <w:r>
                <w:t>9 bit DAC.</w:t>
              </w:r>
            </w:ins>
          </w:p>
        </w:tc>
      </w:tr>
    </w:tbl>
    <w:p w:rsidR="008E7820" w:rsidRDefault="008E7820" w:rsidP="007011A9">
      <w:pPr>
        <w:spacing w:after="0"/>
        <w:rPr>
          <w:ins w:id="659" w:author="xzl80112" w:date="2013-09-19T12:36:00Z"/>
        </w:rPr>
      </w:pPr>
    </w:p>
    <w:p w:rsidR="008E7820" w:rsidRDefault="008E7820" w:rsidP="007011A9">
      <w:pPr>
        <w:spacing w:after="0"/>
      </w:pPr>
    </w:p>
    <w:p w:rsidR="007011A9" w:rsidRPr="00457CF7" w:rsidDel="00B40068" w:rsidRDefault="007011A9" w:rsidP="007011A9">
      <w:pPr>
        <w:spacing w:after="0"/>
        <w:rPr>
          <w:del w:id="660" w:author="xzl80112" w:date="2013-09-19T15:09:00Z"/>
        </w:rPr>
      </w:pPr>
      <w:del w:id="661" w:author="xzl80112" w:date="2013-09-19T15:09:00Z">
        <w:r w:rsidDel="00B40068">
          <w:delText>6 char</w:delText>
        </w:r>
        <w:r w:rsidDel="00B40068">
          <w:tab/>
        </w:r>
        <w:r w:rsidDel="00B40068">
          <w:tab/>
        </w:r>
        <w:r w:rsidR="00E24D78" w:rsidRPr="00E24D78" w:rsidDel="00B40068">
          <w:rPr>
            <w:rFonts w:ascii="Line Printer (PC)" w:hAnsi="Line Printer (PC)"/>
          </w:rPr>
          <w:delText>&lt;frame number&gt;</w:delText>
        </w:r>
        <w:r w:rsidDel="00B40068">
          <w:rPr>
            <w:rFonts w:ascii="Line Printer (PC)" w:hAnsi="Line Printer (PC)"/>
          </w:rPr>
          <w:delText xml:space="preserve"> </w:delText>
        </w:r>
        <w:r w:rsidR="00457CF7" w:rsidDel="00B40068">
          <w:rPr>
            <w:rFonts w:ascii="Line Printer (PC)" w:hAnsi="Line Printer (PC)"/>
          </w:rPr>
          <w:tab/>
        </w:r>
        <w:r w:rsidR="00457CF7" w:rsidRPr="00457CF7" w:rsidDel="00B40068">
          <w:delText>The number of the frame within the acquisition</w:delText>
        </w:r>
      </w:del>
    </w:p>
    <w:p w:rsidR="007011A9" w:rsidDel="00B40068" w:rsidRDefault="007011A9" w:rsidP="007011A9">
      <w:pPr>
        <w:spacing w:after="0"/>
        <w:rPr>
          <w:del w:id="662" w:author="xzl80112" w:date="2013-09-19T15:09:00Z"/>
          <w:rFonts w:ascii="Line Printer (PC)" w:hAnsi="Line Printer (PC)"/>
        </w:rPr>
      </w:pPr>
      <w:del w:id="663" w:author="xzl80112" w:date="2013-09-19T15:09:00Z">
        <w:r w:rsidDel="00B40068">
          <w:rPr>
            <w:rFonts w:ascii="Line Printer (PC)" w:hAnsi="Line Printer (PC)"/>
          </w:rPr>
          <w:delText>1char</w:delText>
        </w:r>
        <w:r w:rsidDel="00B40068">
          <w:rPr>
            <w:rFonts w:ascii="Line Printer (PC)" w:hAnsi="Line Printer (PC)"/>
          </w:rPr>
          <w:tab/>
        </w:r>
        <w:r w:rsidDel="00B40068">
          <w:rPr>
            <w:rFonts w:ascii="Line Printer (PC)" w:hAnsi="Line Printer (PC)"/>
          </w:rPr>
          <w:tab/>
          <w:delText>&lt;counter number&gt;</w:delText>
        </w:r>
        <w:r w:rsidR="00457CF7" w:rsidDel="00B40068">
          <w:rPr>
            <w:rFonts w:ascii="Line Printer (PC)" w:hAnsi="Line Printer (PC)"/>
          </w:rPr>
          <w:tab/>
        </w:r>
        <w:r w:rsidR="00457CF7" w:rsidDel="00B40068">
          <w:delText>C</w:delText>
        </w:r>
        <w:r w:rsidR="00457CF7" w:rsidRPr="00457CF7" w:rsidDel="00B40068">
          <w:delText>ounter0 or counter1 data</w:delText>
        </w:r>
        <w:r w:rsidR="00E24D78" w:rsidRPr="00E24D78" w:rsidDel="00B40068">
          <w:rPr>
            <w:rFonts w:ascii="Line Printer (PC)" w:hAnsi="Line Printer (PC)"/>
          </w:rPr>
          <w:delText xml:space="preserve"> </w:delText>
        </w:r>
      </w:del>
    </w:p>
    <w:p w:rsidR="007011A9" w:rsidRPr="00457CF7" w:rsidDel="00B40068" w:rsidRDefault="007011A9" w:rsidP="007011A9">
      <w:pPr>
        <w:spacing w:after="0"/>
        <w:rPr>
          <w:del w:id="664" w:author="xzl80112" w:date="2013-09-19T15:09:00Z"/>
        </w:rPr>
      </w:pPr>
      <w:del w:id="665" w:author="xzl80112" w:date="2013-09-19T15:09:00Z">
        <w:r w:rsidDel="00B40068">
          <w:rPr>
            <w:rFonts w:ascii="Line Printer (PC)" w:hAnsi="Line Printer (PC)"/>
          </w:rPr>
          <w:delText>16char</w:delText>
        </w:r>
        <w:r w:rsidDel="00B40068">
          <w:rPr>
            <w:rFonts w:ascii="Line Printer (PC)" w:hAnsi="Line Printer (PC)"/>
          </w:rPr>
          <w:tab/>
        </w:r>
        <w:r w:rsidR="00E24D78" w:rsidRPr="00E24D78" w:rsidDel="00B40068">
          <w:rPr>
            <w:rFonts w:ascii="Line Printer (PC)" w:hAnsi="Line Printer (PC)"/>
          </w:rPr>
          <w:delText xml:space="preserve">&lt;start time&gt; </w:delText>
        </w:r>
        <w:r w:rsidR="00457CF7" w:rsidDel="00B40068">
          <w:rPr>
            <w:rFonts w:ascii="Line Printer (PC)" w:hAnsi="Line Printer (PC)"/>
          </w:rPr>
          <w:delText xml:space="preserve">  </w:delText>
        </w:r>
        <w:r w:rsidR="00457CF7" w:rsidDel="00B40068">
          <w:rPr>
            <w:rFonts w:ascii="Line Printer (PC)" w:hAnsi="Line Printer (PC)"/>
          </w:rPr>
          <w:tab/>
        </w:r>
        <w:r w:rsidR="00457CF7" w:rsidRPr="00457CF7" w:rsidDel="00B40068">
          <w:delText>The time the shutter open</w:delText>
        </w:r>
        <w:r w:rsidR="00457CF7" w:rsidDel="00B40068">
          <w:delText>e</w:delText>
        </w:r>
        <w:r w:rsidR="00457CF7" w:rsidRPr="00457CF7" w:rsidDel="00B40068">
          <w:delText>d</w:delText>
        </w:r>
      </w:del>
    </w:p>
    <w:p w:rsidR="007011A9" w:rsidDel="00B40068" w:rsidRDefault="007011A9" w:rsidP="007011A9">
      <w:pPr>
        <w:spacing w:after="0"/>
        <w:rPr>
          <w:del w:id="666" w:author="xzl80112" w:date="2013-09-19T15:09:00Z"/>
          <w:rFonts w:ascii="Line Printer (PC)" w:hAnsi="Line Printer (PC)"/>
        </w:rPr>
      </w:pPr>
      <w:del w:id="667" w:author="xzl80112" w:date="2013-09-19T15:09:00Z">
        <w:r w:rsidDel="00B40068">
          <w:rPr>
            <w:rFonts w:ascii="Line Printer (PC)" w:hAnsi="Line Printer (PC)"/>
          </w:rPr>
          <w:delText>16char</w:delText>
        </w:r>
        <w:r w:rsidDel="00B40068">
          <w:rPr>
            <w:rFonts w:ascii="Line Printer (PC)" w:hAnsi="Line Printer (PC)"/>
          </w:rPr>
          <w:tab/>
        </w:r>
        <w:r w:rsidR="00E24D78" w:rsidRPr="00E24D78" w:rsidDel="00B40068">
          <w:rPr>
            <w:rFonts w:ascii="Line Printer (PC)" w:hAnsi="Line Printer (PC)"/>
          </w:rPr>
          <w:delText xml:space="preserve">&lt;duration&gt; </w:delText>
        </w:r>
        <w:r w:rsidR="00457CF7" w:rsidDel="00B40068">
          <w:rPr>
            <w:rFonts w:ascii="Line Printer (PC)" w:hAnsi="Line Printer (PC)"/>
          </w:rPr>
          <w:tab/>
        </w:r>
        <w:r w:rsidR="00457CF7" w:rsidRPr="00457CF7" w:rsidDel="00B40068">
          <w:delText>The length of time the shutter was open</w:delText>
        </w:r>
      </w:del>
    </w:p>
    <w:p w:rsidR="007011A9" w:rsidDel="00B40068" w:rsidRDefault="007011A9" w:rsidP="007011A9">
      <w:pPr>
        <w:spacing w:after="0"/>
        <w:rPr>
          <w:del w:id="668" w:author="xzl80112" w:date="2013-09-19T15:09:00Z"/>
          <w:rFonts w:ascii="Line Printer (PC)" w:hAnsi="Line Printer (PC)"/>
        </w:rPr>
      </w:pPr>
      <w:del w:id="669" w:author="xzl80112" w:date="2013-09-19T15:09:00Z">
        <w:r w:rsidDel="00B40068">
          <w:rPr>
            <w:rFonts w:ascii="Line Printer (PC)" w:hAnsi="Line Printer (PC)"/>
          </w:rPr>
          <w:delText>6char</w:delText>
        </w:r>
        <w:r w:rsidDel="00B40068">
          <w:rPr>
            <w:rFonts w:ascii="Line Printer (PC)" w:hAnsi="Line Printer (PC)"/>
          </w:rPr>
          <w:tab/>
        </w:r>
        <w:r w:rsidDel="00B40068">
          <w:rPr>
            <w:rFonts w:ascii="Line Printer (PC)" w:hAnsi="Line Printer (PC)"/>
          </w:rPr>
          <w:tab/>
        </w:r>
        <w:r w:rsidR="00E24D78" w:rsidRPr="00E24D78" w:rsidDel="00B40068">
          <w:rPr>
            <w:rFonts w:ascii="Line Printer (PC)" w:hAnsi="Line Printer (PC)"/>
          </w:rPr>
          <w:delText xml:space="preserve">&lt;Th0&gt; </w:delText>
        </w:r>
        <w:r w:rsidR="00457CF7" w:rsidDel="00B40068">
          <w:rPr>
            <w:rFonts w:ascii="Line Printer (PC)" w:hAnsi="Line Printer (PC)"/>
          </w:rPr>
          <w:tab/>
        </w:r>
        <w:r w:rsidR="00457CF7" w:rsidDel="00B40068">
          <w:rPr>
            <w:rFonts w:ascii="Line Printer (PC)" w:hAnsi="Line Printer (PC)"/>
          </w:rPr>
          <w:tab/>
        </w:r>
        <w:r w:rsidR="00457CF7" w:rsidRPr="00457CF7" w:rsidDel="00B40068">
          <w:delText>The value of Th0 in keV</w:delText>
        </w:r>
      </w:del>
    </w:p>
    <w:p w:rsidR="007011A9" w:rsidRPr="00457CF7" w:rsidDel="00B40068" w:rsidRDefault="007011A9" w:rsidP="007011A9">
      <w:pPr>
        <w:spacing w:after="0"/>
        <w:rPr>
          <w:del w:id="670" w:author="xzl80112" w:date="2013-09-19T15:09:00Z"/>
        </w:rPr>
      </w:pPr>
      <w:del w:id="671" w:author="xzl80112" w:date="2013-09-19T15:09:00Z">
        <w:r w:rsidDel="00B40068">
          <w:rPr>
            <w:rFonts w:ascii="Line Printer (PC)" w:hAnsi="Line Printer (PC)"/>
          </w:rPr>
          <w:delText>6char</w:delText>
        </w:r>
        <w:r w:rsidDel="00B40068">
          <w:rPr>
            <w:rFonts w:ascii="Line Printer (PC)" w:hAnsi="Line Printer (PC)"/>
          </w:rPr>
          <w:tab/>
        </w:r>
        <w:r w:rsidDel="00B40068">
          <w:rPr>
            <w:rFonts w:ascii="Line Printer (PC)" w:hAnsi="Line Printer (PC)"/>
          </w:rPr>
          <w:tab/>
        </w:r>
        <w:r w:rsidR="00E24D78" w:rsidRPr="00E24D78" w:rsidDel="00B40068">
          <w:rPr>
            <w:rFonts w:ascii="Line Printer (PC)" w:hAnsi="Line Printer (PC)"/>
          </w:rPr>
          <w:delText xml:space="preserve">&lt;Th1&gt; </w:delText>
        </w:r>
        <w:r w:rsidR="00457CF7" w:rsidDel="00B40068">
          <w:rPr>
            <w:rFonts w:ascii="Line Printer (PC)" w:hAnsi="Line Printer (PC)"/>
          </w:rPr>
          <w:tab/>
        </w:r>
        <w:r w:rsidR="00457CF7" w:rsidDel="00B40068">
          <w:rPr>
            <w:rFonts w:ascii="Line Printer (PC)" w:hAnsi="Line Printer (PC)"/>
          </w:rPr>
          <w:tab/>
        </w:r>
        <w:r w:rsidR="00457CF7" w:rsidRPr="00457CF7" w:rsidDel="00B40068">
          <w:delText>The value of Th1 in keV</w:delText>
        </w:r>
      </w:del>
    </w:p>
    <w:p w:rsidR="0012045B" w:rsidRDefault="007011A9">
      <w:pPr>
        <w:spacing w:after="0"/>
        <w:rPr>
          <w:del w:id="672" w:author="xzl80112" w:date="2013-09-19T15:12:00Z"/>
        </w:rPr>
      </w:pPr>
      <w:del w:id="673" w:author="xzl80112" w:date="2013-09-19T15:09:00Z">
        <w:r w:rsidDel="00B40068">
          <w:rPr>
            <w:rFonts w:ascii="Line Printer (PC)" w:hAnsi="Line Printer (PC)"/>
          </w:rPr>
          <w:delText>100char</w:delText>
        </w:r>
        <w:r w:rsidDel="00B40068">
          <w:rPr>
            <w:rFonts w:ascii="Line Printer (PC)" w:hAnsi="Line Printer (PC)"/>
          </w:rPr>
          <w:tab/>
        </w:r>
        <w:r w:rsidR="00E24D78" w:rsidRPr="00E24D78" w:rsidDel="00B40068">
          <w:rPr>
            <w:rFonts w:ascii="Line Printer (PC)" w:hAnsi="Line Printer (PC)"/>
          </w:rPr>
          <w:delText>&lt;DACs&gt;</w:delText>
        </w:r>
        <w:r w:rsidR="00457CF7" w:rsidDel="00B40068">
          <w:rPr>
            <w:rFonts w:ascii="Line Printer (PC)" w:hAnsi="Line Printer (PC)"/>
          </w:rPr>
          <w:tab/>
        </w:r>
        <w:r w:rsidR="00457CF7" w:rsidDel="00B40068">
          <w:rPr>
            <w:rFonts w:ascii="Line Printer (PC)" w:hAnsi="Line Printer (PC)"/>
          </w:rPr>
          <w:tab/>
        </w:r>
        <w:r w:rsidR="00457CF7" w:rsidRPr="00457CF7" w:rsidDel="00B40068">
          <w:delText xml:space="preserve">The values of the DACs </w:delText>
        </w:r>
      </w:del>
      <w:ins w:id="674" w:author="xzl80112" w:date="2013-09-19T15:09:00Z">
        <w:r w:rsidR="00B40068">
          <w:t>The frame header size will be 256 bytes plus 128 bytes per chip</w:t>
        </w:r>
      </w:ins>
      <w:ins w:id="675" w:author="Ian Hoswell" w:date="2013-10-14T11:47:00Z">
        <w:r w:rsidR="007A65F9">
          <w:t xml:space="preserve"> (768 for a typical Quad)</w:t>
        </w:r>
      </w:ins>
      <w:ins w:id="676" w:author="xzl80112" w:date="2013-09-19T15:09:00Z">
        <w:r w:rsidR="00B40068">
          <w:t>.</w:t>
        </w:r>
      </w:ins>
      <w:ins w:id="677" w:author="xzl80112" w:date="2013-09-19T15:10:00Z">
        <w:r w:rsidR="00B40068">
          <w:t xml:space="preserve"> All the data is single dimension comma separated, with no </w:t>
        </w:r>
      </w:ins>
      <w:ins w:id="678" w:author="xzl80112" w:date="2013-09-19T15:11:00Z">
        <w:r w:rsidR="00B40068">
          <w:t xml:space="preserve">extra </w:t>
        </w:r>
      </w:ins>
      <w:ins w:id="679" w:author="xzl80112" w:date="2013-09-19T15:10:00Z">
        <w:r w:rsidR="00B40068">
          <w:t>structure</w:t>
        </w:r>
      </w:ins>
      <w:ins w:id="680" w:author="xzl80112" w:date="2013-09-19T15:11:00Z">
        <w:r w:rsidR="00B40068">
          <w:t xml:space="preserve"> delimiting the DAC blocks. The main block and the DAC blocks are concatenated directly, </w:t>
        </w:r>
        <w:proofErr w:type="gramStart"/>
        <w:r w:rsidR="00B40068">
          <w:t>wi</w:t>
        </w:r>
        <w:proofErr w:type="gramEnd"/>
        <w:del w:id="681" w:author="Ian Hoswell" w:date="2013-10-14T11:46:00Z">
          <w:r w:rsidR="00B40068" w:rsidDel="007A65F9">
            <w:delText>ll</w:delText>
          </w:r>
        </w:del>
      </w:ins>
      <w:ins w:id="682" w:author="Ian Hoswell" w:date="2013-10-14T11:46:00Z">
        <w:r w:rsidR="007A65F9">
          <w:t>th</w:t>
        </w:r>
      </w:ins>
      <w:ins w:id="683" w:author="xzl80112" w:date="2013-09-19T15:11:00Z">
        <w:r w:rsidR="00B40068">
          <w:t xml:space="preserve"> all the padding following the end of all </w:t>
        </w:r>
      </w:ins>
      <w:ins w:id="684" w:author="Ian Hoswell" w:date="2013-10-14T11:46:00Z">
        <w:r w:rsidR="007A65F9">
          <w:t xml:space="preserve">the </w:t>
        </w:r>
      </w:ins>
      <w:ins w:id="685" w:author="xzl80112" w:date="2013-09-19T15:11:00Z">
        <w:r w:rsidR="00B40068">
          <w:t>header data.</w:t>
        </w:r>
      </w:ins>
    </w:p>
    <w:p w:rsidR="0012045B" w:rsidRDefault="007011A9">
      <w:pPr>
        <w:spacing w:after="0"/>
      </w:pPr>
      <w:del w:id="686" w:author="xzl80112" w:date="2013-09-19T15:12:00Z">
        <w:r w:rsidDel="00B40068">
          <w:delText>Padded to completion</w:delText>
        </w:r>
      </w:del>
    </w:p>
    <w:p w:rsidR="00F75EA6" w:rsidDel="006D0164" w:rsidRDefault="00F75EA6" w:rsidP="007011A9">
      <w:pPr>
        <w:spacing w:after="0"/>
        <w:rPr>
          <w:del w:id="687" w:author="Ian Hoswell" w:date="2013-10-14T09:38:00Z"/>
          <w:b/>
        </w:rPr>
      </w:pPr>
    </w:p>
    <w:p w:rsidR="00F75EA6" w:rsidRPr="006D0164" w:rsidDel="006D0164" w:rsidRDefault="00F75EA6" w:rsidP="007011A9">
      <w:pPr>
        <w:spacing w:after="0"/>
        <w:rPr>
          <w:del w:id="688" w:author="Ian Hoswell" w:date="2013-10-14T09:36:00Z"/>
          <w:b/>
          <w:i/>
          <w:rPrChange w:id="689" w:author="Ian Hoswell" w:date="2013-10-14T09:35:00Z">
            <w:rPr>
              <w:del w:id="690" w:author="Ian Hoswell" w:date="2013-10-14T09:36:00Z"/>
              <w:b/>
            </w:rPr>
          </w:rPrChange>
        </w:rPr>
      </w:pPr>
    </w:p>
    <w:p w:rsidR="005B31B9" w:rsidRPr="006D0164" w:rsidDel="006D0164" w:rsidRDefault="0012045B" w:rsidP="007011A9">
      <w:pPr>
        <w:spacing w:after="0"/>
        <w:rPr>
          <w:del w:id="691" w:author="Ian Hoswell" w:date="2013-10-14T09:38:00Z"/>
          <w:i/>
          <w:rPrChange w:id="692" w:author="Ian Hoswell" w:date="2013-10-14T09:35:00Z">
            <w:rPr>
              <w:del w:id="693" w:author="Ian Hoswell" w:date="2013-10-14T09:38:00Z"/>
            </w:rPr>
          </w:rPrChange>
        </w:rPr>
      </w:pPr>
      <w:del w:id="694" w:author="Ian Hoswell" w:date="2013-10-14T09:38:00Z">
        <w:r w:rsidRPr="0012045B">
          <w:rPr>
            <w:b/>
            <w:i/>
            <w:rPrChange w:id="695" w:author="Ian Hoswell" w:date="2013-10-14T09:35:00Z">
              <w:rPr>
                <w:b/>
              </w:rPr>
            </w:rPrChange>
          </w:rPr>
          <w:delText>Acquisition Header</w:delText>
        </w:r>
      </w:del>
    </w:p>
    <w:p w:rsidR="00F31E64" w:rsidRPr="006D0164" w:rsidDel="006D0164" w:rsidRDefault="0012045B" w:rsidP="007011A9">
      <w:pPr>
        <w:spacing w:after="0"/>
        <w:rPr>
          <w:del w:id="696" w:author="Ian Hoswell" w:date="2013-10-14T09:38:00Z"/>
          <w:i/>
          <w:rPrChange w:id="697" w:author="Ian Hoswell" w:date="2013-10-14T09:35:00Z">
            <w:rPr>
              <w:del w:id="698" w:author="Ian Hoswell" w:date="2013-10-14T09:38:00Z"/>
            </w:rPr>
          </w:rPrChange>
        </w:rPr>
      </w:pPr>
      <w:del w:id="699" w:author="Ian Hoswell" w:date="2013-10-14T09:38:00Z">
        <w:r w:rsidRPr="0012045B">
          <w:rPr>
            <w:i/>
            <w:rPrChange w:id="700" w:author="Ian Hoswell" w:date="2013-10-14T09:35:00Z">
              <w:rPr/>
            </w:rPrChange>
          </w:rPr>
          <w:delText>The acquisition header is 2kB of ascii in a verbose human readable format as follows the below example.  This may be expanded if other data is required.  This is included to allow system parameters to be incorporated into the hd5/nexus format as required.</w:delText>
        </w:r>
      </w:del>
    </w:p>
    <w:p w:rsidR="00781DE2" w:rsidRPr="006D0164" w:rsidDel="006D0164" w:rsidRDefault="00781DE2" w:rsidP="007011A9">
      <w:pPr>
        <w:spacing w:after="0"/>
        <w:rPr>
          <w:del w:id="701" w:author="Ian Hoswell" w:date="2013-10-14T09:38:00Z"/>
          <w:b/>
          <w:i/>
          <w:rPrChange w:id="702" w:author="Ian Hoswell" w:date="2013-10-14T09:35:00Z">
            <w:rPr>
              <w:del w:id="703" w:author="Ian Hoswell" w:date="2013-10-14T09:38:00Z"/>
              <w: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04" w:author="Ian Hoswell" w:date="2013-10-14T09:38:00Z"/>
          <w:rFonts w:ascii="Courier New" w:eastAsia="Times New Roman" w:hAnsi="Courier New" w:cs="Courier New"/>
          <w:i/>
          <w:sz w:val="20"/>
          <w:szCs w:val="20"/>
          <w:lang w:eastAsia="en-GB"/>
          <w:rPrChange w:id="705" w:author="Ian Hoswell" w:date="2013-10-14T09:35:00Z">
            <w:rPr>
              <w:del w:id="706" w:author="Ian Hoswell" w:date="2013-10-14T09:38:00Z"/>
              <w:rFonts w:ascii="Courier New" w:eastAsia="Times New Roman" w:hAnsi="Courier New" w:cs="Courier New"/>
              <w:sz w:val="20"/>
              <w:szCs w:val="20"/>
              <w:lang w:eastAsia="en-GB"/>
            </w:rPr>
          </w:rPrChange>
        </w:rPr>
      </w:pPr>
      <w:del w:id="707" w:author="Ian Hoswell" w:date="2013-10-14T09:38:00Z">
        <w:r w:rsidRPr="0012045B">
          <w:rPr>
            <w:rFonts w:ascii="Courier New" w:eastAsia="Times New Roman" w:hAnsi="Courier New" w:cs="Courier New"/>
            <w:i/>
            <w:sz w:val="20"/>
            <w:szCs w:val="20"/>
            <w:lang w:eastAsia="en-GB"/>
            <w:rPrChange w:id="708" w:author="Ian Hoswell" w:date="2013-10-14T09:35:00Z">
              <w:rPr>
                <w:rFonts w:ascii="Courier New" w:eastAsia="Times New Roman" w:hAnsi="Courier New" w:cs="Courier New"/>
                <w:sz w:val="20"/>
                <w:szCs w:val="20"/>
                <w:lang w:eastAsia="en-GB"/>
              </w:rPr>
            </w:rPrChange>
          </w:rPr>
          <w:delText>Chip ID:</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09" w:author="Ian Hoswell" w:date="2013-10-14T09:38:00Z"/>
          <w:rFonts w:ascii="Courier New" w:eastAsia="Times New Roman" w:hAnsi="Courier New" w:cs="Courier New"/>
          <w:i/>
          <w:sz w:val="20"/>
          <w:szCs w:val="20"/>
          <w:lang w:eastAsia="en-GB"/>
          <w:rPrChange w:id="710" w:author="Ian Hoswell" w:date="2013-10-14T09:35:00Z">
            <w:rPr>
              <w:del w:id="711" w:author="Ian Hoswell" w:date="2013-10-14T09:38:00Z"/>
              <w:rFonts w:ascii="Courier New" w:eastAsia="Times New Roman" w:hAnsi="Courier New" w:cs="Courier New"/>
              <w:sz w:val="20"/>
              <w:szCs w:val="20"/>
              <w:lang w:eastAsia="en-GB"/>
            </w:rPr>
          </w:rPrChange>
        </w:rPr>
      </w:pPr>
      <w:del w:id="712" w:author="Ian Hoswell" w:date="2013-10-14T09:38:00Z">
        <w:r w:rsidRPr="0012045B">
          <w:rPr>
            <w:rFonts w:ascii="Courier New" w:eastAsia="Times New Roman" w:hAnsi="Courier New" w:cs="Courier New"/>
            <w:i/>
            <w:sz w:val="20"/>
            <w:szCs w:val="20"/>
            <w:lang w:eastAsia="en-GB"/>
            <w:rPrChange w:id="713" w:author="Ian Hoswell" w:date="2013-10-14T09:35:00Z">
              <w:rPr>
                <w:rFonts w:ascii="Courier New" w:eastAsia="Times New Roman" w:hAnsi="Courier New" w:cs="Courier New"/>
                <w:sz w:val="20"/>
                <w:szCs w:val="20"/>
                <w:lang w:eastAsia="en-GB"/>
              </w:rPr>
            </w:rPrChange>
          </w:rPr>
          <w:delText>W4_F6</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14" w:author="Ian Hoswell" w:date="2013-10-14T09:38:00Z"/>
          <w:rFonts w:ascii="Courier New" w:eastAsia="Times New Roman" w:hAnsi="Courier New" w:cs="Courier New"/>
          <w:i/>
          <w:sz w:val="20"/>
          <w:szCs w:val="20"/>
          <w:lang w:eastAsia="en-GB"/>
          <w:rPrChange w:id="715" w:author="Ian Hoswell" w:date="2013-10-14T09:35:00Z">
            <w:rPr>
              <w:del w:id="716"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17" w:author="Ian Hoswell" w:date="2013-10-14T09:38:00Z"/>
          <w:rFonts w:ascii="Courier New" w:eastAsia="Times New Roman" w:hAnsi="Courier New" w:cs="Courier New"/>
          <w:i/>
          <w:sz w:val="20"/>
          <w:szCs w:val="20"/>
          <w:lang w:eastAsia="en-GB"/>
          <w:rPrChange w:id="718" w:author="Ian Hoswell" w:date="2013-10-14T09:35:00Z">
            <w:rPr>
              <w:del w:id="719" w:author="Ian Hoswell" w:date="2013-10-14T09:38:00Z"/>
              <w:rFonts w:ascii="Courier New" w:eastAsia="Times New Roman" w:hAnsi="Courier New" w:cs="Courier New"/>
              <w:sz w:val="20"/>
              <w:szCs w:val="20"/>
              <w:lang w:eastAsia="en-GB"/>
            </w:rPr>
          </w:rPrChange>
        </w:rPr>
      </w:pPr>
      <w:del w:id="720" w:author="Ian Hoswell" w:date="2013-10-14T09:38:00Z">
        <w:r w:rsidRPr="0012045B">
          <w:rPr>
            <w:rFonts w:ascii="Courier New" w:eastAsia="Times New Roman" w:hAnsi="Courier New" w:cs="Courier New"/>
            <w:i/>
            <w:sz w:val="20"/>
            <w:szCs w:val="20"/>
            <w:lang w:eastAsia="en-GB"/>
            <w:rPrChange w:id="721" w:author="Ian Hoswell" w:date="2013-10-14T09:35:00Z">
              <w:rPr>
                <w:rFonts w:ascii="Courier New" w:eastAsia="Times New Roman" w:hAnsi="Courier New" w:cs="Courier New"/>
                <w:sz w:val="20"/>
                <w:szCs w:val="20"/>
                <w:lang w:eastAsia="en-GB"/>
              </w:rPr>
            </w:rPrChange>
          </w:rPr>
          <w:delText>Chip Type (Medipix3.0, Medipix3.1, Medipix3.2):</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22" w:author="Ian Hoswell" w:date="2013-10-14T09:38:00Z"/>
          <w:rFonts w:ascii="Courier New" w:eastAsia="Times New Roman" w:hAnsi="Courier New" w:cs="Courier New"/>
          <w:i/>
          <w:sz w:val="20"/>
          <w:szCs w:val="20"/>
          <w:lang w:eastAsia="en-GB"/>
          <w:rPrChange w:id="723" w:author="Ian Hoswell" w:date="2013-10-14T09:35:00Z">
            <w:rPr>
              <w:del w:id="724" w:author="Ian Hoswell" w:date="2013-10-14T09:38:00Z"/>
              <w:rFonts w:ascii="Courier New" w:eastAsia="Times New Roman" w:hAnsi="Courier New" w:cs="Courier New"/>
              <w:sz w:val="20"/>
              <w:szCs w:val="20"/>
              <w:lang w:eastAsia="en-GB"/>
            </w:rPr>
          </w:rPrChange>
        </w:rPr>
      </w:pPr>
      <w:del w:id="725" w:author="Ian Hoswell" w:date="2013-10-14T09:38:00Z">
        <w:r w:rsidRPr="0012045B">
          <w:rPr>
            <w:rFonts w:ascii="Courier New" w:eastAsia="Times New Roman" w:hAnsi="Courier New" w:cs="Courier New"/>
            <w:i/>
            <w:sz w:val="20"/>
            <w:szCs w:val="20"/>
            <w:lang w:eastAsia="en-GB"/>
            <w:rPrChange w:id="726" w:author="Ian Hoswell" w:date="2013-10-14T09:35:00Z">
              <w:rPr>
                <w:rFonts w:ascii="Courier New" w:eastAsia="Times New Roman" w:hAnsi="Courier New" w:cs="Courier New"/>
                <w:sz w:val="20"/>
                <w:szCs w:val="20"/>
                <w:lang w:eastAsia="en-GB"/>
              </w:rPr>
            </w:rPrChange>
          </w:rPr>
          <w:delText>Medipix3.1</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27" w:author="Ian Hoswell" w:date="2013-10-14T09:38:00Z"/>
          <w:rFonts w:ascii="Courier New" w:eastAsia="Times New Roman" w:hAnsi="Courier New" w:cs="Courier New"/>
          <w:i/>
          <w:sz w:val="20"/>
          <w:szCs w:val="20"/>
          <w:lang w:eastAsia="en-GB"/>
          <w:rPrChange w:id="728" w:author="Ian Hoswell" w:date="2013-10-14T09:35:00Z">
            <w:rPr>
              <w:del w:id="729"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30" w:author="Ian Hoswell" w:date="2013-10-14T09:38:00Z"/>
          <w:rFonts w:ascii="Courier New" w:eastAsia="Times New Roman" w:hAnsi="Courier New" w:cs="Courier New"/>
          <w:i/>
          <w:sz w:val="20"/>
          <w:szCs w:val="20"/>
          <w:lang w:eastAsia="en-GB"/>
          <w:rPrChange w:id="731" w:author="Ian Hoswell" w:date="2013-10-14T09:35:00Z">
            <w:rPr>
              <w:del w:id="732" w:author="Ian Hoswell" w:date="2013-10-14T09:38:00Z"/>
              <w:rFonts w:ascii="Courier New" w:eastAsia="Times New Roman" w:hAnsi="Courier New" w:cs="Courier New"/>
              <w:sz w:val="20"/>
              <w:szCs w:val="20"/>
              <w:lang w:eastAsia="en-GB"/>
            </w:rPr>
          </w:rPrChange>
        </w:rPr>
      </w:pPr>
      <w:del w:id="733" w:author="Ian Hoswell" w:date="2013-10-14T09:38:00Z">
        <w:r w:rsidRPr="0012045B">
          <w:rPr>
            <w:rFonts w:ascii="Courier New" w:eastAsia="Times New Roman" w:hAnsi="Courier New" w:cs="Courier New"/>
            <w:i/>
            <w:sz w:val="20"/>
            <w:szCs w:val="20"/>
            <w:lang w:eastAsia="en-GB"/>
            <w:rPrChange w:id="734" w:author="Ian Hoswell" w:date="2013-10-14T09:35:00Z">
              <w:rPr>
                <w:rFonts w:ascii="Courier New" w:eastAsia="Times New Roman" w:hAnsi="Courier New" w:cs="Courier New"/>
                <w:sz w:val="20"/>
                <w:szCs w:val="20"/>
                <w:lang w:eastAsia="en-GB"/>
              </w:rPr>
            </w:rPrChange>
          </w:rPr>
          <w:delText>Assembly Size (single, 2by1, 3by1, 4by1, quad):</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35" w:author="Ian Hoswell" w:date="2013-10-14T09:38:00Z"/>
          <w:rFonts w:ascii="Courier New" w:eastAsia="Times New Roman" w:hAnsi="Courier New" w:cs="Courier New"/>
          <w:i/>
          <w:sz w:val="20"/>
          <w:szCs w:val="20"/>
          <w:lang w:eastAsia="en-GB"/>
          <w:rPrChange w:id="736" w:author="Ian Hoswell" w:date="2013-10-14T09:35:00Z">
            <w:rPr>
              <w:del w:id="737" w:author="Ian Hoswell" w:date="2013-10-14T09:38:00Z"/>
              <w:rFonts w:ascii="Courier New" w:eastAsia="Times New Roman" w:hAnsi="Courier New" w:cs="Courier New"/>
              <w:sz w:val="20"/>
              <w:szCs w:val="20"/>
              <w:lang w:eastAsia="en-GB"/>
            </w:rPr>
          </w:rPrChange>
        </w:rPr>
      </w:pPr>
      <w:del w:id="738" w:author="Ian Hoswell" w:date="2013-10-14T09:38:00Z">
        <w:r w:rsidRPr="0012045B">
          <w:rPr>
            <w:rFonts w:ascii="Courier New" w:eastAsia="Times New Roman" w:hAnsi="Courier New" w:cs="Courier New"/>
            <w:i/>
            <w:sz w:val="20"/>
            <w:szCs w:val="20"/>
            <w:lang w:eastAsia="en-GB"/>
            <w:rPrChange w:id="739" w:author="Ian Hoswell" w:date="2013-10-14T09:35:00Z">
              <w:rPr>
                <w:rFonts w:ascii="Courier New" w:eastAsia="Times New Roman" w:hAnsi="Courier New" w:cs="Courier New"/>
                <w:sz w:val="20"/>
                <w:szCs w:val="20"/>
                <w:lang w:eastAsia="en-GB"/>
              </w:rPr>
            </w:rPrChange>
          </w:rPr>
          <w:delText>single</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40" w:author="Ian Hoswell" w:date="2013-10-14T09:38:00Z"/>
          <w:rFonts w:ascii="Courier New" w:eastAsia="Times New Roman" w:hAnsi="Courier New" w:cs="Courier New"/>
          <w:i/>
          <w:sz w:val="20"/>
          <w:szCs w:val="20"/>
          <w:lang w:eastAsia="en-GB"/>
          <w:rPrChange w:id="741" w:author="Ian Hoswell" w:date="2013-10-14T09:35:00Z">
            <w:rPr>
              <w:del w:id="742"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43" w:author="Ian Hoswell" w:date="2013-10-14T09:38:00Z"/>
          <w:rFonts w:ascii="Courier New" w:eastAsia="Times New Roman" w:hAnsi="Courier New" w:cs="Courier New"/>
          <w:i/>
          <w:sz w:val="20"/>
          <w:szCs w:val="20"/>
          <w:lang w:eastAsia="en-GB"/>
          <w:rPrChange w:id="744" w:author="Ian Hoswell" w:date="2013-10-14T09:35:00Z">
            <w:rPr>
              <w:del w:id="745" w:author="Ian Hoswell" w:date="2013-10-14T09:38:00Z"/>
              <w:rFonts w:ascii="Courier New" w:eastAsia="Times New Roman" w:hAnsi="Courier New" w:cs="Courier New"/>
              <w:sz w:val="20"/>
              <w:szCs w:val="20"/>
              <w:lang w:eastAsia="en-GB"/>
            </w:rPr>
          </w:rPrChange>
        </w:rPr>
      </w:pPr>
      <w:del w:id="746" w:author="Ian Hoswell" w:date="2013-10-14T09:38:00Z">
        <w:r w:rsidRPr="0012045B">
          <w:rPr>
            <w:rFonts w:ascii="Courier New" w:eastAsia="Times New Roman" w:hAnsi="Courier New" w:cs="Courier New"/>
            <w:i/>
            <w:sz w:val="20"/>
            <w:szCs w:val="20"/>
            <w:lang w:eastAsia="en-GB"/>
            <w:rPrChange w:id="747" w:author="Ian Hoswell" w:date="2013-10-14T09:35:00Z">
              <w:rPr>
                <w:rFonts w:ascii="Courier New" w:eastAsia="Times New Roman" w:hAnsi="Courier New" w:cs="Courier New"/>
                <w:sz w:val="20"/>
                <w:szCs w:val="20"/>
                <w:lang w:eastAsia="en-GB"/>
              </w:rPr>
            </w:rPrChange>
          </w:rPr>
          <w:delText>Chip Mode (SPM, CSM, CM, CSCM):</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48" w:author="Ian Hoswell" w:date="2013-10-14T09:38:00Z"/>
          <w:rFonts w:ascii="Courier New" w:eastAsia="Times New Roman" w:hAnsi="Courier New" w:cs="Courier New"/>
          <w:i/>
          <w:sz w:val="20"/>
          <w:szCs w:val="20"/>
          <w:lang w:eastAsia="en-GB"/>
          <w:rPrChange w:id="749" w:author="Ian Hoswell" w:date="2013-10-14T09:35:00Z">
            <w:rPr>
              <w:del w:id="750" w:author="Ian Hoswell" w:date="2013-10-14T09:38:00Z"/>
              <w:rFonts w:ascii="Courier New" w:eastAsia="Times New Roman" w:hAnsi="Courier New" w:cs="Courier New"/>
              <w:sz w:val="20"/>
              <w:szCs w:val="20"/>
              <w:lang w:eastAsia="en-GB"/>
            </w:rPr>
          </w:rPrChange>
        </w:rPr>
      </w:pPr>
      <w:del w:id="751" w:author="Ian Hoswell" w:date="2013-10-14T09:38:00Z">
        <w:r w:rsidRPr="0012045B">
          <w:rPr>
            <w:rFonts w:ascii="Courier New" w:eastAsia="Times New Roman" w:hAnsi="Courier New" w:cs="Courier New"/>
            <w:i/>
            <w:sz w:val="20"/>
            <w:szCs w:val="20"/>
            <w:lang w:eastAsia="en-GB"/>
            <w:rPrChange w:id="752" w:author="Ian Hoswell" w:date="2013-10-14T09:35:00Z">
              <w:rPr>
                <w:rFonts w:ascii="Courier New" w:eastAsia="Times New Roman" w:hAnsi="Courier New" w:cs="Courier New"/>
                <w:sz w:val="20"/>
                <w:szCs w:val="20"/>
                <w:lang w:eastAsia="en-GB"/>
              </w:rPr>
            </w:rPrChange>
          </w:rPr>
          <w:delText>SPM</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53" w:author="Ian Hoswell" w:date="2013-10-14T09:38:00Z"/>
          <w:rFonts w:ascii="Courier New" w:eastAsia="Times New Roman" w:hAnsi="Courier New" w:cs="Courier New"/>
          <w:i/>
          <w:sz w:val="20"/>
          <w:szCs w:val="20"/>
          <w:lang w:eastAsia="en-GB"/>
          <w:rPrChange w:id="754" w:author="Ian Hoswell" w:date="2013-10-14T09:35:00Z">
            <w:rPr>
              <w:del w:id="755"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56" w:author="Ian Hoswell" w:date="2013-10-14T09:38:00Z"/>
          <w:rFonts w:ascii="Courier New" w:eastAsia="Times New Roman" w:hAnsi="Courier New" w:cs="Courier New"/>
          <w:i/>
          <w:sz w:val="20"/>
          <w:szCs w:val="20"/>
          <w:lang w:eastAsia="en-GB"/>
          <w:rPrChange w:id="757" w:author="Ian Hoswell" w:date="2013-10-14T09:35:00Z">
            <w:rPr>
              <w:del w:id="758" w:author="Ian Hoswell" w:date="2013-10-14T09:38:00Z"/>
              <w:rFonts w:ascii="Courier New" w:eastAsia="Times New Roman" w:hAnsi="Courier New" w:cs="Courier New"/>
              <w:sz w:val="20"/>
              <w:szCs w:val="20"/>
              <w:lang w:eastAsia="en-GB"/>
            </w:rPr>
          </w:rPrChange>
        </w:rPr>
      </w:pPr>
      <w:del w:id="759" w:author="Ian Hoswell" w:date="2013-10-14T09:38:00Z">
        <w:r w:rsidRPr="0012045B">
          <w:rPr>
            <w:rFonts w:ascii="Courier New" w:eastAsia="Times New Roman" w:hAnsi="Courier New" w:cs="Courier New"/>
            <w:i/>
            <w:sz w:val="20"/>
            <w:szCs w:val="20"/>
            <w:lang w:eastAsia="en-GB"/>
            <w:rPrChange w:id="760" w:author="Ian Hoswell" w:date="2013-10-14T09:35:00Z">
              <w:rPr>
                <w:rFonts w:ascii="Courier New" w:eastAsia="Times New Roman" w:hAnsi="Courier New" w:cs="Courier New"/>
                <w:sz w:val="20"/>
                <w:szCs w:val="20"/>
                <w:lang w:eastAsia="en-GB"/>
              </w:rPr>
            </w:rPrChange>
          </w:rPr>
          <w:delText>Gain (high low):</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1" w:author="Ian Hoswell" w:date="2013-10-14T09:38:00Z"/>
          <w:rFonts w:ascii="Courier New" w:eastAsia="Times New Roman" w:hAnsi="Courier New" w:cs="Courier New"/>
          <w:i/>
          <w:sz w:val="20"/>
          <w:szCs w:val="20"/>
          <w:lang w:eastAsia="en-GB"/>
          <w:rPrChange w:id="762" w:author="Ian Hoswell" w:date="2013-10-14T09:35:00Z">
            <w:rPr>
              <w:del w:id="763" w:author="Ian Hoswell" w:date="2013-10-14T09:38:00Z"/>
              <w:rFonts w:ascii="Courier New" w:eastAsia="Times New Roman" w:hAnsi="Courier New" w:cs="Courier New"/>
              <w:sz w:val="20"/>
              <w:szCs w:val="20"/>
              <w:lang w:eastAsia="en-GB"/>
            </w:rPr>
          </w:rPrChange>
        </w:rPr>
      </w:pPr>
      <w:del w:id="764" w:author="Ian Hoswell" w:date="2013-10-14T09:38:00Z">
        <w:r w:rsidRPr="0012045B">
          <w:rPr>
            <w:rFonts w:ascii="Courier New" w:eastAsia="Times New Roman" w:hAnsi="Courier New" w:cs="Courier New"/>
            <w:i/>
            <w:sz w:val="20"/>
            <w:szCs w:val="20"/>
            <w:lang w:eastAsia="en-GB"/>
            <w:rPrChange w:id="765" w:author="Ian Hoswell" w:date="2013-10-14T09:35:00Z">
              <w:rPr>
                <w:rFonts w:ascii="Courier New" w:eastAsia="Times New Roman" w:hAnsi="Courier New" w:cs="Courier New"/>
                <w:sz w:val="20"/>
                <w:szCs w:val="20"/>
                <w:lang w:eastAsia="en-GB"/>
              </w:rPr>
            </w:rPrChange>
          </w:rPr>
          <w:delText>high</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6" w:author="Ian Hoswell" w:date="2013-10-14T09:38:00Z"/>
          <w:rFonts w:ascii="Courier New" w:eastAsia="Times New Roman" w:hAnsi="Courier New" w:cs="Courier New"/>
          <w:i/>
          <w:sz w:val="20"/>
          <w:szCs w:val="20"/>
          <w:lang w:eastAsia="en-GB"/>
          <w:rPrChange w:id="767" w:author="Ian Hoswell" w:date="2013-10-14T09:35:00Z">
            <w:rPr>
              <w:del w:id="768"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9" w:author="Ian Hoswell" w:date="2013-10-14T09:38:00Z"/>
          <w:rFonts w:ascii="Courier New" w:eastAsia="Times New Roman" w:hAnsi="Courier New" w:cs="Courier New"/>
          <w:i/>
          <w:sz w:val="20"/>
          <w:szCs w:val="20"/>
          <w:lang w:eastAsia="en-GB"/>
          <w:rPrChange w:id="770" w:author="Ian Hoswell" w:date="2013-10-14T09:35:00Z">
            <w:rPr>
              <w:del w:id="771" w:author="Ian Hoswell" w:date="2013-10-14T09:38:00Z"/>
              <w:rFonts w:ascii="Courier New" w:eastAsia="Times New Roman" w:hAnsi="Courier New" w:cs="Courier New"/>
              <w:sz w:val="20"/>
              <w:szCs w:val="20"/>
              <w:lang w:eastAsia="en-GB"/>
            </w:rPr>
          </w:rPrChange>
        </w:rPr>
      </w:pPr>
      <w:del w:id="772" w:author="Ian Hoswell" w:date="2013-10-14T09:38:00Z">
        <w:r w:rsidRPr="0012045B">
          <w:rPr>
            <w:rFonts w:ascii="Courier New" w:eastAsia="Times New Roman" w:hAnsi="Courier New" w:cs="Courier New"/>
            <w:i/>
            <w:sz w:val="20"/>
            <w:szCs w:val="20"/>
            <w:lang w:eastAsia="en-GB"/>
            <w:rPrChange w:id="773" w:author="Ian Hoswell" w:date="2013-10-14T09:35:00Z">
              <w:rPr>
                <w:rFonts w:ascii="Courier New" w:eastAsia="Times New Roman" w:hAnsi="Courier New" w:cs="Courier New"/>
                <w:sz w:val="20"/>
                <w:szCs w:val="20"/>
                <w:lang w:eastAsia="en-GB"/>
              </w:rPr>
            </w:rPrChange>
          </w:rPr>
          <w:delText>Active Counters (number):</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74" w:author="Ian Hoswell" w:date="2013-10-14T09:38:00Z"/>
          <w:rFonts w:ascii="Courier New" w:eastAsia="Times New Roman" w:hAnsi="Courier New" w:cs="Courier New"/>
          <w:i/>
          <w:sz w:val="20"/>
          <w:szCs w:val="20"/>
          <w:lang w:eastAsia="en-GB"/>
          <w:rPrChange w:id="775" w:author="Ian Hoswell" w:date="2013-10-14T09:35:00Z">
            <w:rPr>
              <w:del w:id="776" w:author="Ian Hoswell" w:date="2013-10-14T09:38:00Z"/>
              <w:rFonts w:ascii="Courier New" w:eastAsia="Times New Roman" w:hAnsi="Courier New" w:cs="Courier New"/>
              <w:sz w:val="20"/>
              <w:szCs w:val="20"/>
              <w:lang w:eastAsia="en-GB"/>
            </w:rPr>
          </w:rPrChange>
        </w:rPr>
      </w:pPr>
      <w:del w:id="777" w:author="Ian Hoswell" w:date="2013-10-14T09:38:00Z">
        <w:r w:rsidRPr="0012045B">
          <w:rPr>
            <w:rFonts w:ascii="Courier New" w:eastAsia="Times New Roman" w:hAnsi="Courier New" w:cs="Courier New"/>
            <w:i/>
            <w:sz w:val="20"/>
            <w:szCs w:val="20"/>
            <w:lang w:eastAsia="en-GB"/>
            <w:rPrChange w:id="778" w:author="Ian Hoswell" w:date="2013-10-14T09:35:00Z">
              <w:rPr>
                <w:rFonts w:ascii="Courier New" w:eastAsia="Times New Roman" w:hAnsi="Courier New" w:cs="Courier New"/>
                <w:sz w:val="20"/>
                <w:szCs w:val="20"/>
                <w:lang w:eastAsia="en-GB"/>
              </w:rPr>
            </w:rPrChange>
          </w:rPr>
          <w:delText>2</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79" w:author="Ian Hoswell" w:date="2013-10-14T09:38:00Z"/>
          <w:rFonts w:ascii="Courier New" w:eastAsia="Times New Roman" w:hAnsi="Courier New" w:cs="Courier New"/>
          <w:i/>
          <w:sz w:val="20"/>
          <w:szCs w:val="20"/>
          <w:lang w:eastAsia="en-GB"/>
          <w:rPrChange w:id="780" w:author="Ian Hoswell" w:date="2013-10-14T09:35:00Z">
            <w:rPr>
              <w:del w:id="781"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82" w:author="Ian Hoswell" w:date="2013-10-14T09:38:00Z"/>
          <w:rFonts w:ascii="Courier New" w:eastAsia="Times New Roman" w:hAnsi="Courier New" w:cs="Courier New"/>
          <w:i/>
          <w:sz w:val="20"/>
          <w:szCs w:val="20"/>
          <w:lang w:eastAsia="en-GB"/>
          <w:rPrChange w:id="783" w:author="Ian Hoswell" w:date="2013-10-14T09:35:00Z">
            <w:rPr>
              <w:del w:id="784" w:author="Ian Hoswell" w:date="2013-10-14T09:38:00Z"/>
              <w:rFonts w:ascii="Courier New" w:eastAsia="Times New Roman" w:hAnsi="Courier New" w:cs="Courier New"/>
              <w:sz w:val="20"/>
              <w:szCs w:val="20"/>
              <w:lang w:eastAsia="en-GB"/>
            </w:rPr>
          </w:rPrChange>
        </w:rPr>
      </w:pPr>
      <w:del w:id="785" w:author="Ian Hoswell" w:date="2013-10-14T09:38:00Z">
        <w:r w:rsidRPr="0012045B">
          <w:rPr>
            <w:rFonts w:ascii="Courier New" w:eastAsia="Times New Roman" w:hAnsi="Courier New" w:cs="Courier New"/>
            <w:i/>
            <w:sz w:val="20"/>
            <w:szCs w:val="20"/>
            <w:lang w:eastAsia="en-GB"/>
            <w:rPrChange w:id="786" w:author="Ian Hoswell" w:date="2013-10-14T09:35:00Z">
              <w:rPr>
                <w:rFonts w:ascii="Courier New" w:eastAsia="Times New Roman" w:hAnsi="Courier New" w:cs="Courier New"/>
                <w:sz w:val="20"/>
                <w:szCs w:val="20"/>
                <w:lang w:eastAsia="en-GB"/>
              </w:rPr>
            </w:rPrChange>
          </w:rPr>
          <w:delText>Thresholds (in keV):</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87" w:author="Ian Hoswell" w:date="2013-10-14T09:38:00Z"/>
          <w:rFonts w:ascii="Courier New" w:eastAsia="Times New Roman" w:hAnsi="Courier New" w:cs="Courier New"/>
          <w:i/>
          <w:sz w:val="20"/>
          <w:szCs w:val="20"/>
          <w:lang w:eastAsia="en-GB"/>
          <w:rPrChange w:id="788" w:author="Ian Hoswell" w:date="2013-10-14T09:35:00Z">
            <w:rPr>
              <w:del w:id="789" w:author="Ian Hoswell" w:date="2013-10-14T09:38:00Z"/>
              <w:rFonts w:ascii="Courier New" w:eastAsia="Times New Roman" w:hAnsi="Courier New" w:cs="Courier New"/>
              <w:sz w:val="20"/>
              <w:szCs w:val="20"/>
              <w:lang w:eastAsia="en-GB"/>
            </w:rPr>
          </w:rPrChange>
        </w:rPr>
      </w:pPr>
      <w:del w:id="790" w:author="Ian Hoswell" w:date="2013-10-14T09:38:00Z">
        <w:r w:rsidRPr="0012045B">
          <w:rPr>
            <w:rFonts w:ascii="Courier New" w:eastAsia="Times New Roman" w:hAnsi="Courier New" w:cs="Courier New"/>
            <w:i/>
            <w:sz w:val="20"/>
            <w:szCs w:val="20"/>
            <w:lang w:eastAsia="en-GB"/>
            <w:rPrChange w:id="791" w:author="Ian Hoswell" w:date="2013-10-14T09:35:00Z">
              <w:rPr>
                <w:rFonts w:ascii="Courier New" w:eastAsia="Times New Roman" w:hAnsi="Courier New" w:cs="Courier New"/>
                <w:sz w:val="20"/>
                <w:szCs w:val="20"/>
                <w:lang w:eastAsia="en-GB"/>
              </w:rPr>
            </w:rPrChange>
          </w:rPr>
          <w:delText>0 0</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92" w:author="Ian Hoswell" w:date="2013-10-14T09:38:00Z"/>
          <w:rFonts w:ascii="Courier New" w:eastAsia="Times New Roman" w:hAnsi="Courier New" w:cs="Courier New"/>
          <w:i/>
          <w:sz w:val="20"/>
          <w:szCs w:val="20"/>
          <w:lang w:eastAsia="en-GB"/>
          <w:rPrChange w:id="793" w:author="Ian Hoswell" w:date="2013-10-14T09:35:00Z">
            <w:rPr>
              <w:del w:id="794"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95" w:author="Ian Hoswell" w:date="2013-10-14T09:38:00Z"/>
          <w:rFonts w:ascii="Courier New" w:eastAsia="Times New Roman" w:hAnsi="Courier New" w:cs="Courier New"/>
          <w:i/>
          <w:sz w:val="20"/>
          <w:szCs w:val="20"/>
          <w:lang w:eastAsia="en-GB"/>
          <w:rPrChange w:id="796" w:author="Ian Hoswell" w:date="2013-10-14T09:35:00Z">
            <w:rPr>
              <w:del w:id="797" w:author="Ian Hoswell" w:date="2013-10-14T09:38:00Z"/>
              <w:rFonts w:ascii="Courier New" w:eastAsia="Times New Roman" w:hAnsi="Courier New" w:cs="Courier New"/>
              <w:sz w:val="20"/>
              <w:szCs w:val="20"/>
              <w:lang w:eastAsia="en-GB"/>
            </w:rPr>
          </w:rPrChange>
        </w:rPr>
      </w:pPr>
      <w:del w:id="798" w:author="Ian Hoswell" w:date="2013-10-14T09:38:00Z">
        <w:r w:rsidRPr="0012045B">
          <w:rPr>
            <w:rFonts w:ascii="Courier New" w:eastAsia="Times New Roman" w:hAnsi="Courier New" w:cs="Courier New"/>
            <w:i/>
            <w:sz w:val="20"/>
            <w:szCs w:val="20"/>
            <w:lang w:eastAsia="en-GB"/>
            <w:rPrChange w:id="799" w:author="Ian Hoswell" w:date="2013-10-14T09:35:00Z">
              <w:rPr>
                <w:rFonts w:ascii="Courier New" w:eastAsia="Times New Roman" w:hAnsi="Courier New" w:cs="Courier New"/>
                <w:sz w:val="20"/>
                <w:szCs w:val="20"/>
                <w:lang w:eastAsia="en-GB"/>
              </w:rPr>
            </w:rPrChange>
          </w:rPr>
          <w:delText>DACs:</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0" w:author="Ian Hoswell" w:date="2013-10-14T09:38:00Z"/>
          <w:rFonts w:ascii="Courier New" w:eastAsia="Times New Roman" w:hAnsi="Courier New" w:cs="Courier New"/>
          <w:i/>
          <w:sz w:val="20"/>
          <w:szCs w:val="20"/>
          <w:lang w:eastAsia="en-GB"/>
          <w:rPrChange w:id="801" w:author="Ian Hoswell" w:date="2013-10-14T09:35:00Z">
            <w:rPr>
              <w:del w:id="802" w:author="Ian Hoswell" w:date="2013-10-14T09:38:00Z"/>
              <w:rFonts w:ascii="Courier New" w:eastAsia="Times New Roman" w:hAnsi="Courier New" w:cs="Courier New"/>
              <w:sz w:val="20"/>
              <w:szCs w:val="20"/>
              <w:lang w:eastAsia="en-GB"/>
            </w:rPr>
          </w:rPrChange>
        </w:rPr>
      </w:pPr>
      <w:del w:id="803" w:author="Ian Hoswell" w:date="2013-10-14T09:38:00Z">
        <w:r w:rsidRPr="0012045B">
          <w:rPr>
            <w:rFonts w:ascii="Courier New" w:eastAsia="Times New Roman" w:hAnsi="Courier New" w:cs="Courier New"/>
            <w:i/>
            <w:sz w:val="20"/>
            <w:szCs w:val="20"/>
            <w:lang w:eastAsia="en-GB"/>
            <w:rPrChange w:id="804" w:author="Ian Hoswell" w:date="2013-10-14T09:35:00Z">
              <w:rPr>
                <w:rFonts w:ascii="Courier New" w:eastAsia="Times New Roman" w:hAnsi="Courier New" w:cs="Courier New"/>
                <w:sz w:val="20"/>
                <w:szCs w:val="20"/>
                <w:lang w:eastAsia="en-GB"/>
              </w:rPr>
            </w:rPrChange>
          </w:rPr>
          <w:delText xml:space="preserve">000 000 256 256 256 256 256 256 100 020 140 150 200 038 121 128 128 050 255 085 128 139 128 255 256 </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5" w:author="Ian Hoswell" w:date="2013-10-14T09:38:00Z"/>
          <w:rFonts w:ascii="Courier New" w:eastAsia="Times New Roman" w:hAnsi="Courier New" w:cs="Courier New"/>
          <w:i/>
          <w:sz w:val="20"/>
          <w:szCs w:val="20"/>
          <w:lang w:eastAsia="en-GB"/>
          <w:rPrChange w:id="806" w:author="Ian Hoswell" w:date="2013-10-14T09:35:00Z">
            <w:rPr>
              <w:del w:id="807"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8" w:author="Ian Hoswell" w:date="2013-10-14T09:38:00Z"/>
          <w:rFonts w:ascii="Courier New" w:eastAsia="Times New Roman" w:hAnsi="Courier New" w:cs="Courier New"/>
          <w:i/>
          <w:sz w:val="20"/>
          <w:szCs w:val="20"/>
          <w:lang w:eastAsia="en-GB"/>
          <w:rPrChange w:id="809" w:author="Ian Hoswell" w:date="2013-10-14T09:35:00Z">
            <w:rPr>
              <w:del w:id="810" w:author="Ian Hoswell" w:date="2013-10-14T09:38:00Z"/>
              <w:rFonts w:ascii="Courier New" w:eastAsia="Times New Roman" w:hAnsi="Courier New" w:cs="Courier New"/>
              <w:sz w:val="20"/>
              <w:szCs w:val="20"/>
              <w:lang w:eastAsia="en-GB"/>
            </w:rPr>
          </w:rPrChange>
        </w:rPr>
      </w:pPr>
      <w:del w:id="811" w:author="Ian Hoswell" w:date="2013-10-14T09:38:00Z">
        <w:r w:rsidRPr="0012045B">
          <w:rPr>
            <w:rFonts w:ascii="Courier New" w:eastAsia="Times New Roman" w:hAnsi="Courier New" w:cs="Courier New"/>
            <w:i/>
            <w:sz w:val="20"/>
            <w:szCs w:val="20"/>
            <w:lang w:eastAsia="en-GB"/>
            <w:rPrChange w:id="812" w:author="Ian Hoswell" w:date="2013-10-14T09:35:00Z">
              <w:rPr>
                <w:rFonts w:ascii="Courier New" w:eastAsia="Times New Roman" w:hAnsi="Courier New" w:cs="Courier New"/>
                <w:sz w:val="20"/>
                <w:szCs w:val="20"/>
                <w:lang w:eastAsia="en-GB"/>
              </w:rPr>
            </w:rPrChange>
          </w:rPr>
          <w:delText>bpc File:</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3" w:author="Ian Hoswell" w:date="2013-10-14T09:38:00Z"/>
          <w:rFonts w:ascii="Courier New" w:eastAsia="Times New Roman" w:hAnsi="Courier New" w:cs="Courier New"/>
          <w:i/>
          <w:sz w:val="20"/>
          <w:szCs w:val="20"/>
          <w:lang w:eastAsia="en-GB"/>
          <w:rPrChange w:id="814" w:author="Ian Hoswell" w:date="2013-10-14T09:35:00Z">
            <w:rPr>
              <w:del w:id="815" w:author="Ian Hoswell" w:date="2013-10-14T09:38:00Z"/>
              <w:rFonts w:ascii="Courier New" w:eastAsia="Times New Roman" w:hAnsi="Courier New" w:cs="Courier New"/>
              <w:sz w:val="20"/>
              <w:szCs w:val="20"/>
              <w:lang w:eastAsia="en-GB"/>
            </w:rPr>
          </w:rPrChange>
        </w:rPr>
      </w:pPr>
      <w:del w:id="816" w:author="Ian Hoswell" w:date="2013-10-14T09:38:00Z">
        <w:r w:rsidRPr="0012045B">
          <w:rPr>
            <w:rFonts w:ascii="Courier New" w:eastAsia="Times New Roman" w:hAnsi="Courier New" w:cs="Courier New"/>
            <w:i/>
            <w:sz w:val="20"/>
            <w:szCs w:val="20"/>
            <w:lang w:eastAsia="en-GB"/>
            <w:rPrChange w:id="817" w:author="Ian Hoswell" w:date="2013-10-14T09:35:00Z">
              <w:rPr>
                <w:rFonts w:ascii="Courier New" w:eastAsia="Times New Roman" w:hAnsi="Courier New" w:cs="Courier New"/>
                <w:sz w:val="20"/>
                <w:szCs w:val="20"/>
                <w:lang w:eastAsia="en-GB"/>
              </w:rPr>
            </w:rPrChange>
          </w:rPr>
          <w:delText>C:\Data\Example\test.bpc</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8" w:author="Ian Hoswell" w:date="2013-10-14T09:38:00Z"/>
          <w:rFonts w:ascii="Courier New" w:eastAsia="Times New Roman" w:hAnsi="Courier New" w:cs="Courier New"/>
          <w:i/>
          <w:sz w:val="20"/>
          <w:szCs w:val="20"/>
          <w:lang w:eastAsia="en-GB"/>
          <w:rPrChange w:id="819" w:author="Ian Hoswell" w:date="2013-10-14T09:35:00Z">
            <w:rPr>
              <w:del w:id="820"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21" w:author="Ian Hoswell" w:date="2013-10-14T09:38:00Z"/>
          <w:rFonts w:ascii="Courier New" w:eastAsia="Times New Roman" w:hAnsi="Courier New" w:cs="Courier New"/>
          <w:i/>
          <w:sz w:val="20"/>
          <w:szCs w:val="20"/>
          <w:lang w:eastAsia="en-GB"/>
          <w:rPrChange w:id="822" w:author="Ian Hoswell" w:date="2013-10-14T09:35:00Z">
            <w:rPr>
              <w:del w:id="823" w:author="Ian Hoswell" w:date="2013-10-14T09:38:00Z"/>
              <w:rFonts w:ascii="Courier New" w:eastAsia="Times New Roman" w:hAnsi="Courier New" w:cs="Courier New"/>
              <w:sz w:val="20"/>
              <w:szCs w:val="20"/>
              <w:lang w:eastAsia="en-GB"/>
            </w:rPr>
          </w:rPrChange>
        </w:rPr>
      </w:pPr>
      <w:del w:id="824" w:author="Ian Hoswell" w:date="2013-10-14T09:38:00Z">
        <w:r w:rsidRPr="0012045B">
          <w:rPr>
            <w:rFonts w:ascii="Courier New" w:eastAsia="Times New Roman" w:hAnsi="Courier New" w:cs="Courier New"/>
            <w:i/>
            <w:sz w:val="20"/>
            <w:szCs w:val="20"/>
            <w:lang w:eastAsia="en-GB"/>
            <w:rPrChange w:id="825" w:author="Ian Hoswell" w:date="2013-10-14T09:35:00Z">
              <w:rPr>
                <w:rFonts w:ascii="Courier New" w:eastAsia="Times New Roman" w:hAnsi="Courier New" w:cs="Courier New"/>
                <w:sz w:val="20"/>
                <w:szCs w:val="20"/>
                <w:lang w:eastAsia="en-GB"/>
              </w:rPr>
            </w:rPrChange>
          </w:rPr>
          <w:delText>Flat Field File:</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26" w:author="Ian Hoswell" w:date="2013-10-14T09:38:00Z"/>
          <w:rFonts w:ascii="Courier New" w:eastAsia="Times New Roman" w:hAnsi="Courier New" w:cs="Courier New"/>
          <w:i/>
          <w:sz w:val="20"/>
          <w:szCs w:val="20"/>
          <w:lang w:eastAsia="en-GB"/>
          <w:rPrChange w:id="827" w:author="Ian Hoswell" w:date="2013-10-14T09:35:00Z">
            <w:rPr>
              <w:del w:id="828" w:author="Ian Hoswell" w:date="2013-10-14T09:38:00Z"/>
              <w:rFonts w:ascii="Courier New" w:eastAsia="Times New Roman" w:hAnsi="Courier New" w:cs="Courier New"/>
              <w:sz w:val="20"/>
              <w:szCs w:val="20"/>
              <w:lang w:eastAsia="en-GB"/>
            </w:rPr>
          </w:rPrChange>
        </w:rPr>
      </w:pPr>
      <w:del w:id="829" w:author="Ian Hoswell" w:date="2013-10-14T09:38:00Z">
        <w:r w:rsidRPr="0012045B">
          <w:rPr>
            <w:rFonts w:ascii="Courier New" w:eastAsia="Times New Roman" w:hAnsi="Courier New" w:cs="Courier New"/>
            <w:i/>
            <w:sz w:val="20"/>
            <w:szCs w:val="20"/>
            <w:lang w:eastAsia="en-GB"/>
            <w:rPrChange w:id="830" w:author="Ian Hoswell" w:date="2013-10-14T09:35:00Z">
              <w:rPr>
                <w:rFonts w:ascii="Courier New" w:eastAsia="Times New Roman" w:hAnsi="Courier New" w:cs="Courier New"/>
                <w:sz w:val="20"/>
                <w:szCs w:val="20"/>
                <w:lang w:eastAsia="en-GB"/>
              </w:rPr>
            </w:rPrChange>
          </w:rPr>
          <w:delText>C:\Data\Example\test.ffc</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31" w:author="Ian Hoswell" w:date="2013-10-14T09:38:00Z"/>
          <w:rFonts w:ascii="Courier New" w:eastAsia="Times New Roman" w:hAnsi="Courier New" w:cs="Courier New"/>
          <w:i/>
          <w:sz w:val="20"/>
          <w:szCs w:val="20"/>
          <w:lang w:eastAsia="en-GB"/>
          <w:rPrChange w:id="832" w:author="Ian Hoswell" w:date="2013-10-14T09:35:00Z">
            <w:rPr>
              <w:del w:id="833"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34" w:author="Ian Hoswell" w:date="2013-10-14T09:38:00Z"/>
          <w:rFonts w:ascii="Courier New" w:eastAsia="Times New Roman" w:hAnsi="Courier New" w:cs="Courier New"/>
          <w:i/>
          <w:sz w:val="20"/>
          <w:szCs w:val="20"/>
          <w:lang w:eastAsia="en-GB"/>
          <w:rPrChange w:id="835" w:author="Ian Hoswell" w:date="2013-10-14T09:35:00Z">
            <w:rPr>
              <w:del w:id="836" w:author="Ian Hoswell" w:date="2013-10-14T09:38:00Z"/>
              <w:rFonts w:ascii="Courier New" w:eastAsia="Times New Roman" w:hAnsi="Courier New" w:cs="Courier New"/>
              <w:sz w:val="20"/>
              <w:szCs w:val="20"/>
              <w:lang w:eastAsia="en-GB"/>
            </w:rPr>
          </w:rPrChange>
        </w:rPr>
      </w:pPr>
      <w:del w:id="837" w:author="Ian Hoswell" w:date="2013-10-14T09:38:00Z">
        <w:r w:rsidRPr="0012045B">
          <w:rPr>
            <w:rFonts w:ascii="Courier New" w:eastAsia="Times New Roman" w:hAnsi="Courier New" w:cs="Courier New"/>
            <w:i/>
            <w:sz w:val="20"/>
            <w:szCs w:val="20"/>
            <w:lang w:eastAsia="en-GB"/>
            <w:rPrChange w:id="838" w:author="Ian Hoswell" w:date="2013-10-14T09:35:00Z">
              <w:rPr>
                <w:rFonts w:ascii="Courier New" w:eastAsia="Times New Roman" w:hAnsi="Courier New" w:cs="Courier New"/>
                <w:sz w:val="20"/>
                <w:szCs w:val="20"/>
                <w:lang w:eastAsia="en-GB"/>
              </w:rPr>
            </w:rPrChange>
          </w:rPr>
          <w:delText>Dead Time File:</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39" w:author="Ian Hoswell" w:date="2013-10-14T09:38:00Z"/>
          <w:rFonts w:ascii="Courier New" w:eastAsia="Times New Roman" w:hAnsi="Courier New" w:cs="Courier New"/>
          <w:i/>
          <w:sz w:val="20"/>
          <w:szCs w:val="20"/>
          <w:lang w:eastAsia="en-GB"/>
          <w:rPrChange w:id="840" w:author="Ian Hoswell" w:date="2013-10-14T09:35:00Z">
            <w:rPr>
              <w:del w:id="841" w:author="Ian Hoswell" w:date="2013-10-14T09:38:00Z"/>
              <w:rFonts w:ascii="Courier New" w:eastAsia="Times New Roman" w:hAnsi="Courier New" w:cs="Courier New"/>
              <w:sz w:val="20"/>
              <w:szCs w:val="20"/>
              <w:lang w:eastAsia="en-GB"/>
            </w:rPr>
          </w:rPrChange>
        </w:rPr>
      </w:pPr>
      <w:del w:id="842" w:author="Ian Hoswell" w:date="2013-10-14T09:38:00Z">
        <w:r w:rsidRPr="0012045B">
          <w:rPr>
            <w:rFonts w:ascii="Courier New" w:eastAsia="Times New Roman" w:hAnsi="Courier New" w:cs="Courier New"/>
            <w:i/>
            <w:sz w:val="20"/>
            <w:szCs w:val="20"/>
            <w:lang w:eastAsia="en-GB"/>
            <w:rPrChange w:id="843" w:author="Ian Hoswell" w:date="2013-10-14T09:35:00Z">
              <w:rPr>
                <w:rFonts w:ascii="Courier New" w:eastAsia="Times New Roman" w:hAnsi="Courier New" w:cs="Courier New"/>
                <w:sz w:val="20"/>
                <w:szCs w:val="20"/>
                <w:lang w:eastAsia="en-GB"/>
              </w:rPr>
            </w:rPrChange>
          </w:rPr>
          <w:delText>C:\Data\Example\test.dtc</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44" w:author="Ian Hoswell" w:date="2013-10-14T09:38:00Z"/>
          <w:rFonts w:ascii="Courier New" w:eastAsia="Times New Roman" w:hAnsi="Courier New" w:cs="Courier New"/>
          <w:i/>
          <w:sz w:val="20"/>
          <w:szCs w:val="20"/>
          <w:lang w:eastAsia="en-GB"/>
          <w:rPrChange w:id="845" w:author="Ian Hoswell" w:date="2013-10-14T09:35:00Z">
            <w:rPr>
              <w:del w:id="846"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47" w:author="Ian Hoswell" w:date="2013-10-14T09:38:00Z"/>
          <w:rFonts w:ascii="Courier New" w:eastAsia="Times New Roman" w:hAnsi="Courier New" w:cs="Courier New"/>
          <w:i/>
          <w:sz w:val="20"/>
          <w:szCs w:val="20"/>
          <w:lang w:eastAsia="en-GB"/>
          <w:rPrChange w:id="848" w:author="Ian Hoswell" w:date="2013-10-14T09:35:00Z">
            <w:rPr>
              <w:del w:id="849" w:author="Ian Hoswell" w:date="2013-10-14T09:38:00Z"/>
              <w:rFonts w:ascii="Courier New" w:eastAsia="Times New Roman" w:hAnsi="Courier New" w:cs="Courier New"/>
              <w:sz w:val="20"/>
              <w:szCs w:val="20"/>
              <w:lang w:eastAsia="en-GB"/>
            </w:rPr>
          </w:rPrChange>
        </w:rPr>
      </w:pPr>
      <w:del w:id="850" w:author="Ian Hoswell" w:date="2013-10-14T09:38:00Z">
        <w:r w:rsidRPr="0012045B">
          <w:rPr>
            <w:rFonts w:ascii="Courier New" w:eastAsia="Times New Roman" w:hAnsi="Courier New" w:cs="Courier New"/>
            <w:i/>
            <w:sz w:val="20"/>
            <w:szCs w:val="20"/>
            <w:lang w:eastAsia="en-GB"/>
            <w:rPrChange w:id="851" w:author="Ian Hoswell" w:date="2013-10-14T09:35:00Z">
              <w:rPr>
                <w:rFonts w:ascii="Courier New" w:eastAsia="Times New Roman" w:hAnsi="Courier New" w:cs="Courier New"/>
                <w:sz w:val="20"/>
                <w:szCs w:val="20"/>
                <w:lang w:eastAsia="en-GB"/>
              </w:rPr>
            </w:rPrChange>
          </w:rPr>
          <w:delText>Acquisition Type (normal, th_scan, config_readback):</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52" w:author="Ian Hoswell" w:date="2013-10-14T09:38:00Z"/>
          <w:rFonts w:ascii="Courier New" w:eastAsia="Times New Roman" w:hAnsi="Courier New" w:cs="Courier New"/>
          <w:i/>
          <w:sz w:val="20"/>
          <w:szCs w:val="20"/>
          <w:lang w:eastAsia="en-GB"/>
          <w:rPrChange w:id="853" w:author="Ian Hoswell" w:date="2013-10-14T09:35:00Z">
            <w:rPr>
              <w:del w:id="854" w:author="Ian Hoswell" w:date="2013-10-14T09:38:00Z"/>
              <w:rFonts w:ascii="Courier New" w:eastAsia="Times New Roman" w:hAnsi="Courier New" w:cs="Courier New"/>
              <w:sz w:val="20"/>
              <w:szCs w:val="20"/>
              <w:lang w:eastAsia="en-GB"/>
            </w:rPr>
          </w:rPrChange>
        </w:rPr>
      </w:pPr>
      <w:del w:id="855" w:author="Ian Hoswell" w:date="2013-10-14T09:38:00Z">
        <w:r w:rsidRPr="0012045B">
          <w:rPr>
            <w:rFonts w:ascii="Courier New" w:eastAsia="Times New Roman" w:hAnsi="Courier New" w:cs="Courier New"/>
            <w:i/>
            <w:sz w:val="20"/>
            <w:szCs w:val="20"/>
            <w:lang w:eastAsia="en-GB"/>
            <w:rPrChange w:id="856" w:author="Ian Hoswell" w:date="2013-10-14T09:35:00Z">
              <w:rPr>
                <w:rFonts w:ascii="Courier New" w:eastAsia="Times New Roman" w:hAnsi="Courier New" w:cs="Courier New"/>
                <w:sz w:val="20"/>
                <w:szCs w:val="20"/>
                <w:lang w:eastAsia="en-GB"/>
              </w:rPr>
            </w:rPrChange>
          </w:rPr>
          <w:delText>normal</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57" w:author="Ian Hoswell" w:date="2013-10-14T09:38:00Z"/>
          <w:rFonts w:ascii="Courier New" w:eastAsia="Times New Roman" w:hAnsi="Courier New" w:cs="Courier New"/>
          <w:i/>
          <w:sz w:val="20"/>
          <w:szCs w:val="20"/>
          <w:lang w:eastAsia="en-GB"/>
          <w:rPrChange w:id="858" w:author="Ian Hoswell" w:date="2013-10-14T09:35:00Z">
            <w:rPr>
              <w:del w:id="859"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60" w:author="Ian Hoswell" w:date="2013-10-14T09:38:00Z"/>
          <w:rFonts w:ascii="Courier New" w:eastAsia="Times New Roman" w:hAnsi="Courier New" w:cs="Courier New"/>
          <w:i/>
          <w:sz w:val="20"/>
          <w:szCs w:val="20"/>
          <w:lang w:eastAsia="en-GB"/>
          <w:rPrChange w:id="861" w:author="Ian Hoswell" w:date="2013-10-14T09:35:00Z">
            <w:rPr>
              <w:del w:id="862" w:author="Ian Hoswell" w:date="2013-10-14T09:38:00Z"/>
              <w:rFonts w:ascii="Courier New" w:eastAsia="Times New Roman" w:hAnsi="Courier New" w:cs="Courier New"/>
              <w:sz w:val="20"/>
              <w:szCs w:val="20"/>
              <w:lang w:eastAsia="en-GB"/>
            </w:rPr>
          </w:rPrChange>
        </w:rPr>
      </w:pPr>
      <w:del w:id="863" w:author="Ian Hoswell" w:date="2013-10-14T09:38:00Z">
        <w:r w:rsidRPr="0012045B">
          <w:rPr>
            <w:rFonts w:ascii="Courier New" w:eastAsia="Times New Roman" w:hAnsi="Courier New" w:cs="Courier New"/>
            <w:i/>
            <w:sz w:val="20"/>
            <w:szCs w:val="20"/>
            <w:lang w:eastAsia="en-GB"/>
            <w:rPrChange w:id="864" w:author="Ian Hoswell" w:date="2013-10-14T09:35:00Z">
              <w:rPr>
                <w:rFonts w:ascii="Courier New" w:eastAsia="Times New Roman" w:hAnsi="Courier New" w:cs="Courier New"/>
                <w:sz w:val="20"/>
                <w:szCs w:val="20"/>
                <w:lang w:eastAsia="en-GB"/>
              </w:rPr>
            </w:rPrChange>
          </w:rPr>
          <w:delText>Frames in Acquisition (number):</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65" w:author="Ian Hoswell" w:date="2013-10-14T09:38:00Z"/>
          <w:rFonts w:ascii="Courier New" w:eastAsia="Times New Roman" w:hAnsi="Courier New" w:cs="Courier New"/>
          <w:i/>
          <w:sz w:val="20"/>
          <w:szCs w:val="20"/>
          <w:lang w:eastAsia="en-GB"/>
          <w:rPrChange w:id="866" w:author="Ian Hoswell" w:date="2013-10-14T09:35:00Z">
            <w:rPr>
              <w:del w:id="867" w:author="Ian Hoswell" w:date="2013-10-14T09:38:00Z"/>
              <w:rFonts w:ascii="Courier New" w:eastAsia="Times New Roman" w:hAnsi="Courier New" w:cs="Courier New"/>
              <w:sz w:val="20"/>
              <w:szCs w:val="20"/>
              <w:lang w:eastAsia="en-GB"/>
            </w:rPr>
          </w:rPrChange>
        </w:rPr>
      </w:pPr>
      <w:del w:id="868" w:author="Ian Hoswell" w:date="2013-10-14T09:38:00Z">
        <w:r w:rsidRPr="0012045B">
          <w:rPr>
            <w:rFonts w:ascii="Courier New" w:eastAsia="Times New Roman" w:hAnsi="Courier New" w:cs="Courier New"/>
            <w:i/>
            <w:sz w:val="20"/>
            <w:szCs w:val="20"/>
            <w:lang w:eastAsia="en-GB"/>
            <w:rPrChange w:id="869" w:author="Ian Hoswell" w:date="2013-10-14T09:35:00Z">
              <w:rPr>
                <w:rFonts w:ascii="Courier New" w:eastAsia="Times New Roman" w:hAnsi="Courier New" w:cs="Courier New"/>
                <w:sz w:val="20"/>
                <w:szCs w:val="20"/>
                <w:lang w:eastAsia="en-GB"/>
              </w:rPr>
            </w:rPrChange>
          </w:rPr>
          <w:delText>1000</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70" w:author="Ian Hoswell" w:date="2013-10-14T09:38:00Z"/>
          <w:rFonts w:ascii="Courier New" w:eastAsia="Times New Roman" w:hAnsi="Courier New" w:cs="Courier New"/>
          <w:i/>
          <w:sz w:val="20"/>
          <w:szCs w:val="20"/>
          <w:lang w:eastAsia="en-GB"/>
          <w:rPrChange w:id="871" w:author="Ian Hoswell" w:date="2013-10-14T09:35:00Z">
            <w:rPr>
              <w:del w:id="872"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73" w:author="Ian Hoswell" w:date="2013-10-14T09:38:00Z"/>
          <w:rFonts w:ascii="Courier New" w:eastAsia="Times New Roman" w:hAnsi="Courier New" w:cs="Courier New"/>
          <w:i/>
          <w:sz w:val="20"/>
          <w:szCs w:val="20"/>
          <w:lang w:eastAsia="en-GB"/>
          <w:rPrChange w:id="874" w:author="Ian Hoswell" w:date="2013-10-14T09:35:00Z">
            <w:rPr>
              <w:del w:id="875" w:author="Ian Hoswell" w:date="2013-10-14T09:38:00Z"/>
              <w:rFonts w:ascii="Courier New" w:eastAsia="Times New Roman" w:hAnsi="Courier New" w:cs="Courier New"/>
              <w:sz w:val="20"/>
              <w:szCs w:val="20"/>
              <w:lang w:eastAsia="en-GB"/>
            </w:rPr>
          </w:rPrChange>
        </w:rPr>
      </w:pPr>
      <w:del w:id="876" w:author="Ian Hoswell" w:date="2013-10-14T09:38:00Z">
        <w:r w:rsidRPr="0012045B">
          <w:rPr>
            <w:rFonts w:ascii="Courier New" w:eastAsia="Times New Roman" w:hAnsi="Courier New" w:cs="Courier New"/>
            <w:i/>
            <w:sz w:val="20"/>
            <w:szCs w:val="20"/>
            <w:lang w:eastAsia="en-GB"/>
            <w:rPrChange w:id="877" w:author="Ian Hoswell" w:date="2013-10-14T09:35:00Z">
              <w:rPr>
                <w:rFonts w:ascii="Courier New" w:eastAsia="Times New Roman" w:hAnsi="Courier New" w:cs="Courier New"/>
                <w:sz w:val="20"/>
                <w:szCs w:val="20"/>
                <w:lang w:eastAsia="en-GB"/>
              </w:rPr>
            </w:rPrChange>
          </w:rPr>
          <w:delText>Trigger Start (positive, negative, internal):</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78" w:author="Ian Hoswell" w:date="2013-10-14T09:38:00Z"/>
          <w:rFonts w:ascii="Courier New" w:eastAsia="Times New Roman" w:hAnsi="Courier New" w:cs="Courier New"/>
          <w:i/>
          <w:sz w:val="20"/>
          <w:szCs w:val="20"/>
          <w:lang w:eastAsia="en-GB"/>
          <w:rPrChange w:id="879" w:author="Ian Hoswell" w:date="2013-10-14T09:35:00Z">
            <w:rPr>
              <w:del w:id="880" w:author="Ian Hoswell" w:date="2013-10-14T09:38:00Z"/>
              <w:rFonts w:ascii="Courier New" w:eastAsia="Times New Roman" w:hAnsi="Courier New" w:cs="Courier New"/>
              <w:sz w:val="20"/>
              <w:szCs w:val="20"/>
              <w:lang w:eastAsia="en-GB"/>
            </w:rPr>
          </w:rPrChange>
        </w:rPr>
      </w:pPr>
      <w:del w:id="881" w:author="Ian Hoswell" w:date="2013-10-14T09:38:00Z">
        <w:r w:rsidRPr="0012045B">
          <w:rPr>
            <w:rFonts w:ascii="Courier New" w:eastAsia="Times New Roman" w:hAnsi="Courier New" w:cs="Courier New"/>
            <w:i/>
            <w:sz w:val="20"/>
            <w:szCs w:val="20"/>
            <w:lang w:eastAsia="en-GB"/>
            <w:rPrChange w:id="882" w:author="Ian Hoswell" w:date="2013-10-14T09:35:00Z">
              <w:rPr>
                <w:rFonts w:ascii="Courier New" w:eastAsia="Times New Roman" w:hAnsi="Courier New" w:cs="Courier New"/>
                <w:sz w:val="20"/>
                <w:szCs w:val="20"/>
                <w:lang w:eastAsia="en-GB"/>
              </w:rPr>
            </w:rPrChange>
          </w:rPr>
          <w:delText>positive</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83" w:author="Ian Hoswell" w:date="2013-10-14T09:38:00Z"/>
          <w:rFonts w:ascii="Courier New" w:eastAsia="Times New Roman" w:hAnsi="Courier New" w:cs="Courier New"/>
          <w:i/>
          <w:sz w:val="20"/>
          <w:szCs w:val="20"/>
          <w:lang w:eastAsia="en-GB"/>
          <w:rPrChange w:id="884" w:author="Ian Hoswell" w:date="2013-10-14T09:35:00Z">
            <w:rPr>
              <w:del w:id="885"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86" w:author="Ian Hoswell" w:date="2013-10-14T09:38:00Z"/>
          <w:rFonts w:ascii="Courier New" w:eastAsia="Times New Roman" w:hAnsi="Courier New" w:cs="Courier New"/>
          <w:i/>
          <w:sz w:val="20"/>
          <w:szCs w:val="20"/>
          <w:lang w:eastAsia="en-GB"/>
          <w:rPrChange w:id="887" w:author="Ian Hoswell" w:date="2013-10-14T09:35:00Z">
            <w:rPr>
              <w:del w:id="888" w:author="Ian Hoswell" w:date="2013-10-14T09:38:00Z"/>
              <w:rFonts w:ascii="Courier New" w:eastAsia="Times New Roman" w:hAnsi="Courier New" w:cs="Courier New"/>
              <w:sz w:val="20"/>
              <w:szCs w:val="20"/>
              <w:lang w:eastAsia="en-GB"/>
            </w:rPr>
          </w:rPrChange>
        </w:rPr>
      </w:pPr>
      <w:del w:id="889" w:author="Ian Hoswell" w:date="2013-10-14T09:38:00Z">
        <w:r w:rsidRPr="0012045B">
          <w:rPr>
            <w:rFonts w:ascii="Courier New" w:eastAsia="Times New Roman" w:hAnsi="Courier New" w:cs="Courier New"/>
            <w:i/>
            <w:sz w:val="20"/>
            <w:szCs w:val="20"/>
            <w:lang w:eastAsia="en-GB"/>
            <w:rPrChange w:id="890" w:author="Ian Hoswell" w:date="2013-10-14T09:35:00Z">
              <w:rPr>
                <w:rFonts w:ascii="Courier New" w:eastAsia="Times New Roman" w:hAnsi="Courier New" w:cs="Courier New"/>
                <w:sz w:val="20"/>
                <w:szCs w:val="20"/>
                <w:lang w:eastAsia="en-GB"/>
              </w:rPr>
            </w:rPrChange>
          </w:rPr>
          <w:delText xml:space="preserve">Trigger Stop (positive, negative, internal): </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91" w:author="Ian Hoswell" w:date="2013-10-14T09:38:00Z"/>
          <w:rFonts w:ascii="Courier New" w:eastAsia="Times New Roman" w:hAnsi="Courier New" w:cs="Courier New"/>
          <w:i/>
          <w:sz w:val="20"/>
          <w:szCs w:val="20"/>
          <w:lang w:eastAsia="en-GB"/>
          <w:rPrChange w:id="892" w:author="Ian Hoswell" w:date="2013-10-14T09:35:00Z">
            <w:rPr>
              <w:del w:id="893" w:author="Ian Hoswell" w:date="2013-10-14T09:38:00Z"/>
              <w:rFonts w:ascii="Courier New" w:eastAsia="Times New Roman" w:hAnsi="Courier New" w:cs="Courier New"/>
              <w:sz w:val="20"/>
              <w:szCs w:val="20"/>
              <w:lang w:eastAsia="en-GB"/>
            </w:rPr>
          </w:rPrChange>
        </w:rPr>
      </w:pPr>
      <w:del w:id="894" w:author="Ian Hoswell" w:date="2013-10-14T09:38:00Z">
        <w:r w:rsidRPr="0012045B">
          <w:rPr>
            <w:rFonts w:ascii="Courier New" w:eastAsia="Times New Roman" w:hAnsi="Courier New" w:cs="Courier New"/>
            <w:i/>
            <w:sz w:val="20"/>
            <w:szCs w:val="20"/>
            <w:lang w:eastAsia="en-GB"/>
            <w:rPrChange w:id="895" w:author="Ian Hoswell" w:date="2013-10-14T09:35:00Z">
              <w:rPr>
                <w:rFonts w:ascii="Courier New" w:eastAsia="Times New Roman" w:hAnsi="Courier New" w:cs="Courier New"/>
                <w:sz w:val="20"/>
                <w:szCs w:val="20"/>
                <w:lang w:eastAsia="en-GB"/>
              </w:rPr>
            </w:rPrChange>
          </w:rPr>
          <w:delText>internal</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96" w:author="Ian Hoswell" w:date="2013-10-14T09:38:00Z"/>
          <w:rFonts w:ascii="Courier New" w:eastAsia="Times New Roman" w:hAnsi="Courier New" w:cs="Courier New"/>
          <w:i/>
          <w:sz w:val="20"/>
          <w:szCs w:val="20"/>
          <w:lang w:eastAsia="en-GB"/>
          <w:rPrChange w:id="897" w:author="Ian Hoswell" w:date="2013-10-14T09:35:00Z">
            <w:rPr>
              <w:del w:id="898"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99" w:author="Ian Hoswell" w:date="2013-10-14T09:38:00Z"/>
          <w:rFonts w:ascii="Courier New" w:eastAsia="Times New Roman" w:hAnsi="Courier New" w:cs="Courier New"/>
          <w:i/>
          <w:sz w:val="20"/>
          <w:szCs w:val="20"/>
          <w:lang w:eastAsia="en-GB"/>
          <w:rPrChange w:id="900" w:author="Ian Hoswell" w:date="2013-10-14T09:35:00Z">
            <w:rPr>
              <w:del w:id="901" w:author="Ian Hoswell" w:date="2013-10-14T09:38:00Z"/>
              <w:rFonts w:ascii="Courier New" w:eastAsia="Times New Roman" w:hAnsi="Courier New" w:cs="Courier New"/>
              <w:sz w:val="20"/>
              <w:szCs w:val="20"/>
              <w:lang w:eastAsia="en-GB"/>
            </w:rPr>
          </w:rPrChange>
        </w:rPr>
      </w:pPr>
      <w:del w:id="902" w:author="Ian Hoswell" w:date="2013-10-14T09:38:00Z">
        <w:r w:rsidRPr="0012045B">
          <w:rPr>
            <w:rFonts w:ascii="Courier New" w:eastAsia="Times New Roman" w:hAnsi="Courier New" w:cs="Courier New"/>
            <w:i/>
            <w:sz w:val="20"/>
            <w:szCs w:val="20"/>
            <w:lang w:eastAsia="en-GB"/>
            <w:rPrChange w:id="903" w:author="Ian Hoswell" w:date="2013-10-14T09:35:00Z">
              <w:rPr>
                <w:rFonts w:ascii="Courier New" w:eastAsia="Times New Roman" w:hAnsi="Courier New" w:cs="Courier New"/>
                <w:sz w:val="20"/>
                <w:szCs w:val="20"/>
                <w:lang w:eastAsia="en-GB"/>
              </w:rPr>
            </w:rPrChange>
          </w:rPr>
          <w:delText>Trigger Burst (number):</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04" w:author="Ian Hoswell" w:date="2013-10-14T09:38:00Z"/>
          <w:rFonts w:ascii="Courier New" w:eastAsia="Times New Roman" w:hAnsi="Courier New" w:cs="Courier New"/>
          <w:i/>
          <w:sz w:val="20"/>
          <w:szCs w:val="20"/>
          <w:lang w:eastAsia="en-GB"/>
          <w:rPrChange w:id="905" w:author="Ian Hoswell" w:date="2013-10-14T09:35:00Z">
            <w:rPr>
              <w:del w:id="906" w:author="Ian Hoswell" w:date="2013-10-14T09:38:00Z"/>
              <w:rFonts w:ascii="Courier New" w:eastAsia="Times New Roman" w:hAnsi="Courier New" w:cs="Courier New"/>
              <w:sz w:val="20"/>
              <w:szCs w:val="20"/>
              <w:lang w:eastAsia="en-GB"/>
            </w:rPr>
          </w:rPrChange>
        </w:rPr>
      </w:pPr>
      <w:del w:id="907" w:author="Ian Hoswell" w:date="2013-10-14T09:38:00Z">
        <w:r w:rsidRPr="0012045B">
          <w:rPr>
            <w:rFonts w:ascii="Courier New" w:eastAsia="Times New Roman" w:hAnsi="Courier New" w:cs="Courier New"/>
            <w:i/>
            <w:sz w:val="20"/>
            <w:szCs w:val="20"/>
            <w:lang w:eastAsia="en-GB"/>
            <w:rPrChange w:id="908" w:author="Ian Hoswell" w:date="2013-10-14T09:35:00Z">
              <w:rPr>
                <w:rFonts w:ascii="Courier New" w:eastAsia="Times New Roman" w:hAnsi="Courier New" w:cs="Courier New"/>
                <w:sz w:val="20"/>
                <w:szCs w:val="20"/>
                <w:lang w:eastAsia="en-GB"/>
              </w:rPr>
            </w:rPrChange>
          </w:rPr>
          <w:delText>10</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09" w:author="Ian Hoswell" w:date="2013-10-14T09:38:00Z"/>
          <w:rFonts w:ascii="Courier New" w:eastAsia="Times New Roman" w:hAnsi="Courier New" w:cs="Courier New"/>
          <w:i/>
          <w:sz w:val="20"/>
          <w:szCs w:val="20"/>
          <w:lang w:eastAsia="en-GB"/>
          <w:rPrChange w:id="910" w:author="Ian Hoswell" w:date="2013-10-14T09:35:00Z">
            <w:rPr>
              <w:del w:id="911"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12" w:author="Ian Hoswell" w:date="2013-10-14T09:38:00Z"/>
          <w:rFonts w:ascii="Courier New" w:eastAsia="Times New Roman" w:hAnsi="Courier New" w:cs="Courier New"/>
          <w:i/>
          <w:sz w:val="20"/>
          <w:szCs w:val="20"/>
          <w:lang w:eastAsia="en-GB"/>
          <w:rPrChange w:id="913" w:author="Ian Hoswell" w:date="2013-10-14T09:35:00Z">
            <w:rPr>
              <w:del w:id="914" w:author="Ian Hoswell" w:date="2013-10-14T09:38:00Z"/>
              <w:rFonts w:ascii="Courier New" w:eastAsia="Times New Roman" w:hAnsi="Courier New" w:cs="Courier New"/>
              <w:sz w:val="20"/>
              <w:szCs w:val="20"/>
              <w:lang w:eastAsia="en-GB"/>
            </w:rPr>
          </w:rPrChange>
        </w:rPr>
      </w:pPr>
      <w:del w:id="915" w:author="Ian Hoswell" w:date="2013-10-14T09:38:00Z">
        <w:r w:rsidRPr="0012045B">
          <w:rPr>
            <w:rFonts w:ascii="Courier New" w:eastAsia="Times New Roman" w:hAnsi="Courier New" w:cs="Courier New"/>
            <w:i/>
            <w:sz w:val="20"/>
            <w:szCs w:val="20"/>
            <w:lang w:eastAsia="en-GB"/>
            <w:rPrChange w:id="916" w:author="Ian Hoswell" w:date="2013-10-14T09:35:00Z">
              <w:rPr>
                <w:rFonts w:ascii="Courier New" w:eastAsia="Times New Roman" w:hAnsi="Courier New" w:cs="Courier New"/>
                <w:sz w:val="20"/>
                <w:szCs w:val="20"/>
                <w:lang w:eastAsia="en-GB"/>
              </w:rPr>
            </w:rPrChange>
          </w:rPr>
          <w:delText>Time and Date Stamp (year month day hour minute second millisecond):</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17" w:author="Ian Hoswell" w:date="2013-10-14T09:38:00Z"/>
          <w:rFonts w:ascii="Courier New" w:eastAsia="Times New Roman" w:hAnsi="Courier New" w:cs="Courier New"/>
          <w:i/>
          <w:sz w:val="20"/>
          <w:szCs w:val="20"/>
          <w:lang w:eastAsia="en-GB"/>
          <w:rPrChange w:id="918" w:author="Ian Hoswell" w:date="2013-10-14T09:35:00Z">
            <w:rPr>
              <w:del w:id="919" w:author="Ian Hoswell" w:date="2013-10-14T09:38:00Z"/>
              <w:rFonts w:ascii="Courier New" w:eastAsia="Times New Roman" w:hAnsi="Courier New" w:cs="Courier New"/>
              <w:sz w:val="20"/>
              <w:szCs w:val="20"/>
              <w:lang w:eastAsia="en-GB"/>
            </w:rPr>
          </w:rPrChange>
        </w:rPr>
      </w:pPr>
      <w:del w:id="920" w:author="Ian Hoswell" w:date="2013-10-14T09:38:00Z">
        <w:r w:rsidRPr="0012045B">
          <w:rPr>
            <w:rFonts w:ascii="Courier New" w:eastAsia="Times New Roman" w:hAnsi="Courier New" w:cs="Courier New"/>
            <w:i/>
            <w:sz w:val="20"/>
            <w:szCs w:val="20"/>
            <w:lang w:eastAsia="en-GB"/>
            <w:rPrChange w:id="921" w:author="Ian Hoswell" w:date="2013-10-14T09:35:00Z">
              <w:rPr>
                <w:rFonts w:ascii="Courier New" w:eastAsia="Times New Roman" w:hAnsi="Courier New" w:cs="Courier New"/>
                <w:sz w:val="20"/>
                <w:szCs w:val="20"/>
                <w:lang w:eastAsia="en-GB"/>
              </w:rPr>
            </w:rPrChange>
          </w:rPr>
          <w:delText>2011 12 01 09 16 49 003</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22" w:author="Ian Hoswell" w:date="2013-10-14T09:38:00Z"/>
          <w:rFonts w:ascii="Courier New" w:eastAsia="Times New Roman" w:hAnsi="Courier New" w:cs="Courier New"/>
          <w:i/>
          <w:sz w:val="20"/>
          <w:szCs w:val="20"/>
          <w:lang w:eastAsia="en-GB"/>
          <w:rPrChange w:id="923" w:author="Ian Hoswell" w:date="2013-10-14T09:35:00Z">
            <w:rPr>
              <w:del w:id="924"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25" w:author="Ian Hoswell" w:date="2013-10-14T09:38:00Z"/>
          <w:rFonts w:ascii="Courier New" w:eastAsia="Times New Roman" w:hAnsi="Courier New" w:cs="Courier New"/>
          <w:i/>
          <w:sz w:val="20"/>
          <w:szCs w:val="20"/>
          <w:lang w:eastAsia="en-GB"/>
          <w:rPrChange w:id="926" w:author="Ian Hoswell" w:date="2013-10-14T09:35:00Z">
            <w:rPr>
              <w:del w:id="927" w:author="Ian Hoswell" w:date="2013-10-14T09:38:00Z"/>
              <w:rFonts w:ascii="Courier New" w:eastAsia="Times New Roman" w:hAnsi="Courier New" w:cs="Courier New"/>
              <w:sz w:val="20"/>
              <w:szCs w:val="20"/>
              <w:lang w:eastAsia="en-GB"/>
            </w:rPr>
          </w:rPrChange>
        </w:rPr>
      </w:pPr>
      <w:del w:id="928" w:author="Ian Hoswell" w:date="2013-10-14T09:38:00Z">
        <w:r w:rsidRPr="0012045B">
          <w:rPr>
            <w:rFonts w:ascii="Courier New" w:eastAsia="Times New Roman" w:hAnsi="Courier New" w:cs="Courier New"/>
            <w:i/>
            <w:sz w:val="20"/>
            <w:szCs w:val="20"/>
            <w:lang w:eastAsia="en-GB"/>
            <w:rPrChange w:id="929" w:author="Ian Hoswell" w:date="2013-10-14T09:35:00Z">
              <w:rPr>
                <w:rFonts w:ascii="Courier New" w:eastAsia="Times New Roman" w:hAnsi="Courier New" w:cs="Courier New"/>
                <w:sz w:val="20"/>
                <w:szCs w:val="20"/>
                <w:lang w:eastAsia="en-GB"/>
              </w:rPr>
            </w:rPrChange>
          </w:rPr>
          <w:delText>Sensor Bias (if available V uA):</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30" w:author="Ian Hoswell" w:date="2013-10-14T09:38:00Z"/>
          <w:rFonts w:ascii="Courier New" w:eastAsia="Times New Roman" w:hAnsi="Courier New" w:cs="Courier New"/>
          <w:i/>
          <w:sz w:val="20"/>
          <w:szCs w:val="20"/>
          <w:lang w:eastAsia="en-GB"/>
          <w:rPrChange w:id="931" w:author="Ian Hoswell" w:date="2013-10-14T09:35:00Z">
            <w:rPr>
              <w:del w:id="932" w:author="Ian Hoswell" w:date="2013-10-14T09:38:00Z"/>
              <w:rFonts w:ascii="Courier New" w:eastAsia="Times New Roman" w:hAnsi="Courier New" w:cs="Courier New"/>
              <w:sz w:val="20"/>
              <w:szCs w:val="20"/>
              <w:lang w:eastAsia="en-GB"/>
            </w:rPr>
          </w:rPrChange>
        </w:rPr>
      </w:pPr>
      <w:del w:id="933" w:author="Ian Hoswell" w:date="2013-10-14T09:38:00Z">
        <w:r w:rsidRPr="0012045B">
          <w:rPr>
            <w:rFonts w:ascii="Courier New" w:eastAsia="Times New Roman" w:hAnsi="Courier New" w:cs="Courier New"/>
            <w:i/>
            <w:sz w:val="20"/>
            <w:szCs w:val="20"/>
            <w:lang w:eastAsia="en-GB"/>
            <w:rPrChange w:id="934" w:author="Ian Hoswell" w:date="2013-10-14T09:35:00Z">
              <w:rPr>
                <w:rFonts w:ascii="Courier New" w:eastAsia="Times New Roman" w:hAnsi="Courier New" w:cs="Courier New"/>
                <w:sz w:val="20"/>
                <w:szCs w:val="20"/>
                <w:lang w:eastAsia="en-GB"/>
              </w:rPr>
            </w:rPrChange>
          </w:rPr>
          <w:delText>120 0.9</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35" w:author="Ian Hoswell" w:date="2013-10-14T09:38:00Z"/>
          <w:rFonts w:ascii="Courier New" w:eastAsia="Times New Roman" w:hAnsi="Courier New" w:cs="Courier New"/>
          <w:i/>
          <w:sz w:val="20"/>
          <w:szCs w:val="20"/>
          <w:lang w:eastAsia="en-GB"/>
          <w:rPrChange w:id="936" w:author="Ian Hoswell" w:date="2013-10-14T09:35:00Z">
            <w:rPr>
              <w:del w:id="937"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38" w:author="Ian Hoswell" w:date="2013-10-14T09:38:00Z"/>
          <w:rFonts w:ascii="Courier New" w:eastAsia="Times New Roman" w:hAnsi="Courier New" w:cs="Courier New"/>
          <w:i/>
          <w:sz w:val="20"/>
          <w:szCs w:val="20"/>
          <w:lang w:eastAsia="en-GB"/>
          <w:rPrChange w:id="939" w:author="Ian Hoswell" w:date="2013-10-14T09:35:00Z">
            <w:rPr>
              <w:del w:id="940" w:author="Ian Hoswell" w:date="2013-10-14T09:38:00Z"/>
              <w:rFonts w:ascii="Courier New" w:eastAsia="Times New Roman" w:hAnsi="Courier New" w:cs="Courier New"/>
              <w:sz w:val="20"/>
              <w:szCs w:val="20"/>
              <w:lang w:eastAsia="en-GB"/>
            </w:rPr>
          </w:rPrChange>
        </w:rPr>
      </w:pPr>
      <w:del w:id="941" w:author="Ian Hoswell" w:date="2013-10-14T09:38:00Z">
        <w:r w:rsidRPr="0012045B">
          <w:rPr>
            <w:rFonts w:ascii="Courier New" w:eastAsia="Times New Roman" w:hAnsi="Courier New" w:cs="Courier New"/>
            <w:i/>
            <w:sz w:val="20"/>
            <w:szCs w:val="20"/>
            <w:lang w:eastAsia="en-GB"/>
            <w:rPrChange w:id="942" w:author="Ian Hoswell" w:date="2013-10-14T09:35:00Z">
              <w:rPr>
                <w:rFonts w:ascii="Courier New" w:eastAsia="Times New Roman" w:hAnsi="Courier New" w:cs="Courier New"/>
                <w:sz w:val="20"/>
                <w:szCs w:val="20"/>
                <w:lang w:eastAsia="en-GB"/>
              </w:rPr>
            </w:rPrChange>
          </w:rPr>
          <w:delText>Sensor Polarity (positive, negative):</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43" w:author="Ian Hoswell" w:date="2013-10-14T09:38:00Z"/>
          <w:rFonts w:ascii="Courier New" w:eastAsia="Times New Roman" w:hAnsi="Courier New" w:cs="Courier New"/>
          <w:i/>
          <w:sz w:val="20"/>
          <w:szCs w:val="20"/>
          <w:lang w:eastAsia="en-GB"/>
          <w:rPrChange w:id="944" w:author="Ian Hoswell" w:date="2013-10-14T09:35:00Z">
            <w:rPr>
              <w:del w:id="945" w:author="Ian Hoswell" w:date="2013-10-14T09:38:00Z"/>
              <w:rFonts w:ascii="Courier New" w:eastAsia="Times New Roman" w:hAnsi="Courier New" w:cs="Courier New"/>
              <w:sz w:val="20"/>
              <w:szCs w:val="20"/>
              <w:lang w:eastAsia="en-GB"/>
            </w:rPr>
          </w:rPrChange>
        </w:rPr>
      </w:pPr>
      <w:del w:id="946" w:author="Ian Hoswell" w:date="2013-10-14T09:38:00Z">
        <w:r w:rsidRPr="0012045B">
          <w:rPr>
            <w:rFonts w:ascii="Courier New" w:eastAsia="Times New Roman" w:hAnsi="Courier New" w:cs="Courier New"/>
            <w:i/>
            <w:sz w:val="20"/>
            <w:szCs w:val="20"/>
            <w:lang w:eastAsia="en-GB"/>
            <w:rPrChange w:id="947" w:author="Ian Hoswell" w:date="2013-10-14T09:35:00Z">
              <w:rPr>
                <w:rFonts w:ascii="Courier New" w:eastAsia="Times New Roman" w:hAnsi="Courier New" w:cs="Courier New"/>
                <w:sz w:val="20"/>
                <w:szCs w:val="20"/>
                <w:lang w:eastAsia="en-GB"/>
              </w:rPr>
            </w:rPrChange>
          </w:rPr>
          <w:delText>positive</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48" w:author="Ian Hoswell" w:date="2013-10-14T09:38:00Z"/>
          <w:rFonts w:ascii="Courier New" w:eastAsia="Times New Roman" w:hAnsi="Courier New" w:cs="Courier New"/>
          <w:i/>
          <w:sz w:val="20"/>
          <w:szCs w:val="20"/>
          <w:lang w:eastAsia="en-GB"/>
          <w:rPrChange w:id="949" w:author="Ian Hoswell" w:date="2013-10-14T09:35:00Z">
            <w:rPr>
              <w:del w:id="950"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51" w:author="Ian Hoswell" w:date="2013-10-14T09:38:00Z"/>
          <w:rFonts w:ascii="Courier New" w:eastAsia="Times New Roman" w:hAnsi="Courier New" w:cs="Courier New"/>
          <w:i/>
          <w:sz w:val="20"/>
          <w:szCs w:val="20"/>
          <w:lang w:eastAsia="en-GB"/>
          <w:rPrChange w:id="952" w:author="Ian Hoswell" w:date="2013-10-14T09:35:00Z">
            <w:rPr>
              <w:del w:id="953" w:author="Ian Hoswell" w:date="2013-10-14T09:38:00Z"/>
              <w:rFonts w:ascii="Courier New" w:eastAsia="Times New Roman" w:hAnsi="Courier New" w:cs="Courier New"/>
              <w:sz w:val="20"/>
              <w:szCs w:val="20"/>
              <w:lang w:eastAsia="en-GB"/>
            </w:rPr>
          </w:rPrChange>
        </w:rPr>
      </w:pPr>
      <w:del w:id="954" w:author="Ian Hoswell" w:date="2013-10-14T09:38:00Z">
        <w:r w:rsidRPr="0012045B">
          <w:rPr>
            <w:rFonts w:ascii="Courier New" w:eastAsia="Times New Roman" w:hAnsi="Courier New" w:cs="Courier New"/>
            <w:i/>
            <w:sz w:val="20"/>
            <w:szCs w:val="20"/>
            <w:lang w:eastAsia="en-GB"/>
            <w:rPrChange w:id="955" w:author="Ian Hoswell" w:date="2013-10-14T09:35:00Z">
              <w:rPr>
                <w:rFonts w:ascii="Courier New" w:eastAsia="Times New Roman" w:hAnsi="Courier New" w:cs="Courier New"/>
                <w:sz w:val="20"/>
                <w:szCs w:val="20"/>
                <w:lang w:eastAsia="en-GB"/>
              </w:rPr>
            </w:rPrChange>
          </w:rPr>
          <w:delText>Temperature (number in degrees C):</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56" w:author="Ian Hoswell" w:date="2013-10-14T09:38:00Z"/>
          <w:rFonts w:ascii="Courier New" w:eastAsia="Times New Roman" w:hAnsi="Courier New" w:cs="Courier New"/>
          <w:i/>
          <w:sz w:val="20"/>
          <w:szCs w:val="20"/>
          <w:lang w:eastAsia="en-GB"/>
          <w:rPrChange w:id="957" w:author="Ian Hoswell" w:date="2013-10-14T09:35:00Z">
            <w:rPr>
              <w:del w:id="958" w:author="Ian Hoswell" w:date="2013-10-14T09:38:00Z"/>
              <w:rFonts w:ascii="Courier New" w:eastAsia="Times New Roman" w:hAnsi="Courier New" w:cs="Courier New"/>
              <w:sz w:val="20"/>
              <w:szCs w:val="20"/>
              <w:lang w:eastAsia="en-GB"/>
            </w:rPr>
          </w:rPrChange>
        </w:rPr>
      </w:pPr>
      <w:del w:id="959" w:author="Ian Hoswell" w:date="2013-10-14T09:38:00Z">
        <w:r w:rsidRPr="0012045B">
          <w:rPr>
            <w:rFonts w:ascii="Courier New" w:eastAsia="Times New Roman" w:hAnsi="Courier New" w:cs="Courier New"/>
            <w:i/>
            <w:sz w:val="20"/>
            <w:szCs w:val="20"/>
            <w:lang w:eastAsia="en-GB"/>
            <w:rPrChange w:id="960" w:author="Ian Hoswell" w:date="2013-10-14T09:35:00Z">
              <w:rPr>
                <w:rFonts w:ascii="Courier New" w:eastAsia="Times New Roman" w:hAnsi="Courier New" w:cs="Courier New"/>
                <w:sz w:val="20"/>
                <w:szCs w:val="20"/>
                <w:lang w:eastAsia="en-GB"/>
              </w:rPr>
            </w:rPrChange>
          </w:rPr>
          <w:delText>24.45</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61" w:author="Ian Hoswell" w:date="2013-10-14T09:38:00Z"/>
          <w:rFonts w:ascii="Courier New" w:eastAsia="Times New Roman" w:hAnsi="Courier New" w:cs="Courier New"/>
          <w:i/>
          <w:sz w:val="20"/>
          <w:szCs w:val="20"/>
          <w:lang w:eastAsia="en-GB"/>
          <w:rPrChange w:id="962" w:author="Ian Hoswell" w:date="2013-10-14T09:35:00Z">
            <w:rPr>
              <w:del w:id="963"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64" w:author="Ian Hoswell" w:date="2013-10-14T09:38:00Z"/>
          <w:rFonts w:ascii="Courier New" w:eastAsia="Times New Roman" w:hAnsi="Courier New" w:cs="Courier New"/>
          <w:i/>
          <w:sz w:val="20"/>
          <w:szCs w:val="20"/>
          <w:lang w:eastAsia="en-GB"/>
          <w:rPrChange w:id="965" w:author="Ian Hoswell" w:date="2013-10-14T09:35:00Z">
            <w:rPr>
              <w:del w:id="966" w:author="Ian Hoswell" w:date="2013-10-14T09:38:00Z"/>
              <w:rFonts w:ascii="Courier New" w:eastAsia="Times New Roman" w:hAnsi="Courier New" w:cs="Courier New"/>
              <w:sz w:val="20"/>
              <w:szCs w:val="20"/>
              <w:lang w:eastAsia="en-GB"/>
            </w:rPr>
          </w:rPrChange>
        </w:rPr>
      </w:pPr>
      <w:del w:id="967" w:author="Ian Hoswell" w:date="2013-10-14T09:38:00Z">
        <w:r w:rsidRPr="0012045B">
          <w:rPr>
            <w:rFonts w:ascii="Courier New" w:eastAsia="Times New Roman" w:hAnsi="Courier New" w:cs="Courier New"/>
            <w:i/>
            <w:sz w:val="20"/>
            <w:szCs w:val="20"/>
            <w:lang w:eastAsia="en-GB"/>
            <w:rPrChange w:id="968" w:author="Ian Hoswell" w:date="2013-10-14T09:35:00Z">
              <w:rPr>
                <w:rFonts w:ascii="Courier New" w:eastAsia="Times New Roman" w:hAnsi="Courier New" w:cs="Courier New"/>
                <w:sz w:val="20"/>
                <w:szCs w:val="20"/>
                <w:lang w:eastAsia="en-GB"/>
              </w:rPr>
            </w:rPrChange>
          </w:rPr>
          <w:delText>Medipix Clock (number in MHz):</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69" w:author="Ian Hoswell" w:date="2013-10-14T09:38:00Z"/>
          <w:rFonts w:ascii="Courier New" w:eastAsia="Times New Roman" w:hAnsi="Courier New" w:cs="Courier New"/>
          <w:i/>
          <w:sz w:val="20"/>
          <w:szCs w:val="20"/>
          <w:lang w:eastAsia="en-GB"/>
          <w:rPrChange w:id="970" w:author="Ian Hoswell" w:date="2013-10-14T09:35:00Z">
            <w:rPr>
              <w:del w:id="971" w:author="Ian Hoswell" w:date="2013-10-14T09:38:00Z"/>
              <w:rFonts w:ascii="Courier New" w:eastAsia="Times New Roman" w:hAnsi="Courier New" w:cs="Courier New"/>
              <w:sz w:val="20"/>
              <w:szCs w:val="20"/>
              <w:lang w:eastAsia="en-GB"/>
            </w:rPr>
          </w:rPrChange>
        </w:rPr>
      </w:pPr>
      <w:del w:id="972" w:author="Ian Hoswell" w:date="2013-10-14T09:38:00Z">
        <w:r w:rsidRPr="0012045B">
          <w:rPr>
            <w:rFonts w:ascii="Courier New" w:eastAsia="Times New Roman" w:hAnsi="Courier New" w:cs="Courier New"/>
            <w:i/>
            <w:sz w:val="20"/>
            <w:szCs w:val="20"/>
            <w:lang w:eastAsia="en-GB"/>
            <w:rPrChange w:id="973" w:author="Ian Hoswell" w:date="2013-10-14T09:35:00Z">
              <w:rPr>
                <w:rFonts w:ascii="Courier New" w:eastAsia="Times New Roman" w:hAnsi="Courier New" w:cs="Courier New"/>
                <w:sz w:val="20"/>
                <w:szCs w:val="20"/>
                <w:lang w:eastAsia="en-GB"/>
              </w:rPr>
            </w:rPrChange>
          </w:rPr>
          <w:delText>120</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74" w:author="Ian Hoswell" w:date="2013-10-14T09:38:00Z"/>
          <w:rFonts w:ascii="Courier New" w:eastAsia="Times New Roman" w:hAnsi="Courier New" w:cs="Courier New"/>
          <w:i/>
          <w:sz w:val="20"/>
          <w:szCs w:val="20"/>
          <w:lang w:eastAsia="en-GB"/>
          <w:rPrChange w:id="975" w:author="Ian Hoswell" w:date="2013-10-14T09:35:00Z">
            <w:rPr>
              <w:del w:id="976"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77" w:author="Ian Hoswell" w:date="2013-10-14T09:38:00Z"/>
          <w:rFonts w:ascii="Courier New" w:eastAsia="Times New Roman" w:hAnsi="Courier New" w:cs="Courier New"/>
          <w:i/>
          <w:sz w:val="20"/>
          <w:szCs w:val="20"/>
          <w:lang w:eastAsia="en-GB"/>
          <w:rPrChange w:id="978" w:author="Ian Hoswell" w:date="2013-10-14T09:35:00Z">
            <w:rPr>
              <w:del w:id="979" w:author="Ian Hoswell" w:date="2013-10-14T09:38:00Z"/>
              <w:rFonts w:ascii="Courier New" w:eastAsia="Times New Roman" w:hAnsi="Courier New" w:cs="Courier New"/>
              <w:sz w:val="20"/>
              <w:szCs w:val="20"/>
              <w:lang w:eastAsia="en-GB"/>
            </w:rPr>
          </w:rPrChange>
        </w:rPr>
      </w:pPr>
      <w:del w:id="980" w:author="Ian Hoswell" w:date="2013-10-14T09:38:00Z">
        <w:r w:rsidRPr="0012045B">
          <w:rPr>
            <w:rFonts w:ascii="Courier New" w:eastAsia="Times New Roman" w:hAnsi="Courier New" w:cs="Courier New"/>
            <w:i/>
            <w:sz w:val="20"/>
            <w:szCs w:val="20"/>
            <w:lang w:eastAsia="en-GB"/>
            <w:rPrChange w:id="981" w:author="Ian Hoswell" w:date="2013-10-14T09:35:00Z">
              <w:rPr>
                <w:rFonts w:ascii="Courier New" w:eastAsia="Times New Roman" w:hAnsi="Courier New" w:cs="Courier New"/>
                <w:sz w:val="20"/>
                <w:szCs w:val="20"/>
                <w:lang w:eastAsia="en-GB"/>
              </w:rPr>
            </w:rPrChange>
          </w:rPr>
          <w:delText>Readout System Identifier:</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82" w:author="Ian Hoswell" w:date="2013-10-14T09:38:00Z"/>
          <w:rFonts w:ascii="Courier New" w:eastAsia="Times New Roman" w:hAnsi="Courier New" w:cs="Courier New"/>
          <w:i/>
          <w:sz w:val="20"/>
          <w:szCs w:val="20"/>
          <w:lang w:eastAsia="en-GB"/>
          <w:rPrChange w:id="983" w:author="Ian Hoswell" w:date="2013-10-14T09:35:00Z">
            <w:rPr>
              <w:del w:id="984" w:author="Ian Hoswell" w:date="2013-10-14T09:38:00Z"/>
              <w:rFonts w:ascii="Courier New" w:eastAsia="Times New Roman" w:hAnsi="Courier New" w:cs="Courier New"/>
              <w:sz w:val="20"/>
              <w:szCs w:val="20"/>
              <w:lang w:eastAsia="en-GB"/>
            </w:rPr>
          </w:rPrChange>
        </w:rPr>
      </w:pPr>
      <w:del w:id="985" w:author="Ian Hoswell" w:date="2013-10-14T09:38:00Z">
        <w:r w:rsidRPr="0012045B">
          <w:rPr>
            <w:rFonts w:ascii="Courier New" w:eastAsia="Times New Roman" w:hAnsi="Courier New" w:cs="Courier New"/>
            <w:i/>
            <w:sz w:val="20"/>
            <w:szCs w:val="20"/>
            <w:lang w:eastAsia="en-GB"/>
            <w:rPrChange w:id="986" w:author="Ian Hoswell" w:date="2013-10-14T09:35:00Z">
              <w:rPr>
                <w:rFonts w:ascii="Courier New" w:eastAsia="Times New Roman" w:hAnsi="Courier New" w:cs="Courier New"/>
                <w:sz w:val="20"/>
                <w:szCs w:val="20"/>
                <w:lang w:eastAsia="en-GB"/>
              </w:rPr>
            </w:rPrChange>
          </w:rPr>
          <w:delText>Merlin 1</w:delText>
        </w:r>
      </w:del>
    </w:p>
    <w:p w:rsidR="00781DE2" w:rsidRPr="006D0164" w:rsidDel="006D0164" w:rsidRDefault="00781DE2"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87" w:author="Ian Hoswell" w:date="2013-10-14T09:38:00Z"/>
          <w:rFonts w:ascii="Courier New" w:eastAsia="Times New Roman" w:hAnsi="Courier New" w:cs="Courier New"/>
          <w:i/>
          <w:sz w:val="20"/>
          <w:szCs w:val="20"/>
          <w:lang w:eastAsia="en-GB"/>
          <w:rPrChange w:id="988" w:author="Ian Hoswell" w:date="2013-10-14T09:35:00Z">
            <w:rPr>
              <w:del w:id="989" w:author="Ian Hoswell" w:date="2013-10-14T09:38:00Z"/>
              <w:rFonts w:ascii="Courier New" w:eastAsia="Times New Roman" w:hAnsi="Courier New" w:cs="Courier New"/>
              <w:sz w:val="20"/>
              <w:szCs w:val="20"/>
              <w:lang w:eastAsia="en-GB"/>
            </w:rPr>
          </w:rPrChange>
        </w:rPr>
      </w:pPr>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90" w:author="Ian Hoswell" w:date="2013-10-14T09:38:00Z"/>
          <w:rFonts w:ascii="Courier New" w:eastAsia="Times New Roman" w:hAnsi="Courier New" w:cs="Courier New"/>
          <w:i/>
          <w:sz w:val="20"/>
          <w:szCs w:val="20"/>
          <w:lang w:eastAsia="en-GB"/>
          <w:rPrChange w:id="991" w:author="Ian Hoswell" w:date="2013-10-14T09:35:00Z">
            <w:rPr>
              <w:del w:id="992" w:author="Ian Hoswell" w:date="2013-10-14T09:38:00Z"/>
              <w:rFonts w:ascii="Courier New" w:eastAsia="Times New Roman" w:hAnsi="Courier New" w:cs="Courier New"/>
              <w:sz w:val="20"/>
              <w:szCs w:val="20"/>
              <w:lang w:eastAsia="en-GB"/>
            </w:rPr>
          </w:rPrChange>
        </w:rPr>
      </w:pPr>
      <w:del w:id="993" w:author="Ian Hoswell" w:date="2013-10-14T09:38:00Z">
        <w:r w:rsidRPr="0012045B">
          <w:rPr>
            <w:rFonts w:ascii="Courier New" w:eastAsia="Times New Roman" w:hAnsi="Courier New" w:cs="Courier New"/>
            <w:i/>
            <w:sz w:val="20"/>
            <w:szCs w:val="20"/>
            <w:lang w:eastAsia="en-GB"/>
            <w:rPrChange w:id="994" w:author="Ian Hoswell" w:date="2013-10-14T09:35:00Z">
              <w:rPr>
                <w:rFonts w:ascii="Courier New" w:eastAsia="Times New Roman" w:hAnsi="Courier New" w:cs="Courier New"/>
                <w:sz w:val="20"/>
                <w:szCs w:val="20"/>
                <w:lang w:eastAsia="en-GB"/>
              </w:rPr>
            </w:rPrChange>
          </w:rPr>
          <w:delText>Software Version:</w:delText>
        </w:r>
      </w:del>
    </w:p>
    <w:p w:rsidR="00781DE2" w:rsidRPr="006D0164" w:rsidDel="006D0164" w:rsidRDefault="0012045B" w:rsidP="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95" w:author="Ian Hoswell" w:date="2013-10-14T09:38:00Z"/>
          <w:rFonts w:ascii="Courier New" w:eastAsia="Times New Roman" w:hAnsi="Courier New" w:cs="Courier New"/>
          <w:i/>
          <w:sz w:val="20"/>
          <w:szCs w:val="20"/>
          <w:lang w:eastAsia="en-GB"/>
          <w:rPrChange w:id="996" w:author="Ian Hoswell" w:date="2013-10-14T09:35:00Z">
            <w:rPr>
              <w:del w:id="997" w:author="Ian Hoswell" w:date="2013-10-14T09:38:00Z"/>
              <w:rFonts w:ascii="Courier New" w:eastAsia="Times New Roman" w:hAnsi="Courier New" w:cs="Courier New"/>
              <w:sz w:val="20"/>
              <w:szCs w:val="20"/>
              <w:lang w:eastAsia="en-GB"/>
            </w:rPr>
          </w:rPrChange>
        </w:rPr>
      </w:pPr>
      <w:del w:id="998" w:author="Ian Hoswell" w:date="2013-10-14T09:38:00Z">
        <w:r w:rsidRPr="0012045B">
          <w:rPr>
            <w:rFonts w:ascii="Courier New" w:eastAsia="Times New Roman" w:hAnsi="Courier New" w:cs="Courier New"/>
            <w:i/>
            <w:sz w:val="20"/>
            <w:szCs w:val="20"/>
            <w:lang w:eastAsia="en-GB"/>
            <w:rPrChange w:id="999" w:author="Ian Hoswell" w:date="2013-10-14T09:35:00Z">
              <w:rPr>
                <w:rFonts w:ascii="Courier New" w:eastAsia="Times New Roman" w:hAnsi="Courier New" w:cs="Courier New"/>
                <w:sz w:val="20"/>
                <w:szCs w:val="20"/>
                <w:lang w:eastAsia="en-GB"/>
              </w:rPr>
            </w:rPrChange>
          </w:rPr>
          <w:delText>0.0.0</w:delText>
        </w:r>
      </w:del>
    </w:p>
    <w:p w:rsidR="00781DE2" w:rsidRPr="006D0164" w:rsidRDefault="00781DE2" w:rsidP="007011A9">
      <w:pPr>
        <w:spacing w:after="0"/>
        <w:rPr>
          <w:b/>
          <w:i/>
        </w:rPr>
      </w:pPr>
    </w:p>
    <w:sectPr w:rsidR="00781DE2" w:rsidRPr="006D0164" w:rsidSect="00FF2DEE">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AD5" w:rsidRDefault="00140AD5" w:rsidP="00457CF7">
      <w:pPr>
        <w:spacing w:after="0" w:line="240" w:lineRule="auto"/>
      </w:pPr>
      <w:r>
        <w:separator/>
      </w:r>
    </w:p>
  </w:endnote>
  <w:endnote w:type="continuationSeparator" w:id="0">
    <w:p w:rsidR="00140AD5" w:rsidRDefault="00140AD5" w:rsidP="00457C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Line Printer (PC)">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AD5" w:rsidRDefault="00140AD5" w:rsidP="00457CF7">
      <w:pPr>
        <w:spacing w:after="0" w:line="240" w:lineRule="auto"/>
      </w:pPr>
      <w:r>
        <w:separator/>
      </w:r>
    </w:p>
  </w:footnote>
  <w:footnote w:type="continuationSeparator" w:id="0">
    <w:p w:rsidR="00140AD5" w:rsidRDefault="00140AD5" w:rsidP="00457C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8"/>
      <w:gridCol w:w="3878"/>
      <w:gridCol w:w="3412"/>
    </w:tblGrid>
    <w:tr w:rsidR="00F75EA6" w:rsidTr="00457CF7">
      <w:trPr>
        <w:trHeight w:hRule="exact" w:val="1286"/>
      </w:trPr>
      <w:tc>
        <w:tcPr>
          <w:tcW w:w="2208" w:type="dxa"/>
          <w:tcBorders>
            <w:right w:val="single" w:sz="4" w:space="0" w:color="auto"/>
          </w:tcBorders>
          <w:vAlign w:val="center"/>
        </w:tcPr>
        <w:p w:rsidR="00F75EA6" w:rsidRDefault="00F75EA6" w:rsidP="00F75EA6">
          <w:pPr>
            <w:jc w:val="center"/>
            <w:rPr>
              <w:b/>
              <w:sz w:val="48"/>
            </w:rPr>
          </w:pPr>
          <w:r>
            <w:rPr>
              <w:b/>
              <w:sz w:val="48"/>
            </w:rPr>
            <w:t>Science Division</w:t>
          </w:r>
        </w:p>
      </w:tc>
      <w:tc>
        <w:tcPr>
          <w:tcW w:w="3878" w:type="dxa"/>
          <w:tcBorders>
            <w:left w:val="single" w:sz="4" w:space="0" w:color="auto"/>
            <w:right w:val="single" w:sz="4" w:space="0" w:color="auto"/>
          </w:tcBorders>
        </w:tcPr>
        <w:p w:rsidR="00F75EA6" w:rsidRDefault="0012045B" w:rsidP="00F75EA6">
          <w:pPr>
            <w:pStyle w:val="Header"/>
            <w:jc w:val="center"/>
          </w:pPr>
          <w:r w:rsidRPr="0012045B">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26.15pt;margin-top:5.65pt;width:158.6pt;height:44.75pt;z-index:251660288;mso-position-horizontal-relative:margin;mso-position-vertical-relative:text" o:allowincell="f">
                <v:imagedata r:id="rId1" o:title=""/>
                <w10:wrap type="topAndBottom" anchorx="margin"/>
                <w10:anchorlock/>
              </v:shape>
              <o:OLEObject Type="Embed" ProgID="MSPhotoEd.3" ShapeID="_x0000_s2049" DrawAspect="Content" ObjectID="_1443265330" r:id="rId2"/>
            </w:pict>
          </w:r>
        </w:p>
      </w:tc>
      <w:tc>
        <w:tcPr>
          <w:tcW w:w="3412" w:type="dxa"/>
          <w:tcBorders>
            <w:left w:val="single" w:sz="4" w:space="0" w:color="auto"/>
            <w:right w:val="single" w:sz="4" w:space="0" w:color="auto"/>
          </w:tcBorders>
          <w:vAlign w:val="center"/>
        </w:tcPr>
        <w:p w:rsidR="00F75EA6" w:rsidRDefault="00F75EA6" w:rsidP="00457CF7">
          <w:pPr>
            <w:spacing w:after="0"/>
            <w:rPr>
              <w:b/>
              <w:lang w:val="it-IT"/>
            </w:rPr>
          </w:pPr>
          <w:r>
            <w:rPr>
              <w:b/>
              <w:lang w:val="it-IT"/>
            </w:rPr>
            <w:t xml:space="preserve">Doc No: </w:t>
          </w:r>
        </w:p>
        <w:p w:rsidR="00F75EA6" w:rsidRDefault="00293AEC" w:rsidP="00457CF7">
          <w:pPr>
            <w:spacing w:after="0"/>
            <w:rPr>
              <w:b/>
            </w:rPr>
          </w:pPr>
          <w:r>
            <w:rPr>
              <w:b/>
            </w:rPr>
            <w:t>Issue: Draft</w:t>
          </w:r>
        </w:p>
        <w:p w:rsidR="00F75EA6" w:rsidRDefault="00F75EA6" w:rsidP="00457CF7">
          <w:pPr>
            <w:spacing w:after="0"/>
            <w:rPr>
              <w:b/>
            </w:rPr>
          </w:pPr>
          <w:r>
            <w:rPr>
              <w:b/>
            </w:rPr>
            <w:t xml:space="preserve">Date: </w:t>
          </w:r>
          <w:r w:rsidR="00293AEC">
            <w:rPr>
              <w:b/>
            </w:rPr>
            <w:t>19</w:t>
          </w:r>
          <w:r>
            <w:rPr>
              <w:b/>
            </w:rPr>
            <w:t>/</w:t>
          </w:r>
          <w:r w:rsidR="00293AEC">
            <w:rPr>
              <w:b/>
            </w:rPr>
            <w:t>09</w:t>
          </w:r>
          <w:r>
            <w:rPr>
              <w:b/>
            </w:rPr>
            <w:t>/</w:t>
          </w:r>
          <w:r w:rsidR="00293AEC">
            <w:rPr>
              <w:b/>
            </w:rPr>
            <w:t>2013</w:t>
          </w:r>
        </w:p>
        <w:p w:rsidR="00F75EA6" w:rsidRDefault="00F75EA6" w:rsidP="00457CF7">
          <w:pPr>
            <w:spacing w:after="0"/>
            <w:rPr>
              <w:b/>
            </w:rPr>
          </w:pPr>
          <w:r>
            <w:rPr>
              <w:b/>
            </w:rPr>
            <w:t xml:space="preserve">Page: </w:t>
          </w:r>
          <w:r w:rsidR="0012045B">
            <w:rPr>
              <w:rStyle w:val="PageNumber"/>
              <w:rFonts w:ascii="Times New Roman" w:hAnsi="Times New Roman"/>
              <w:b/>
            </w:rPr>
            <w:fldChar w:fldCharType="begin"/>
          </w:r>
          <w:r>
            <w:rPr>
              <w:rStyle w:val="PageNumber"/>
              <w:rFonts w:ascii="Times New Roman" w:hAnsi="Times New Roman"/>
              <w:b/>
            </w:rPr>
            <w:instrText xml:space="preserve"> PAGE </w:instrText>
          </w:r>
          <w:r w:rsidR="0012045B">
            <w:rPr>
              <w:rStyle w:val="PageNumber"/>
              <w:rFonts w:ascii="Times New Roman" w:hAnsi="Times New Roman"/>
              <w:b/>
            </w:rPr>
            <w:fldChar w:fldCharType="separate"/>
          </w:r>
          <w:r w:rsidR="00074020">
            <w:rPr>
              <w:rStyle w:val="PageNumber"/>
              <w:rFonts w:ascii="Times New Roman" w:hAnsi="Times New Roman"/>
              <w:b/>
              <w:noProof/>
            </w:rPr>
            <w:t>1</w:t>
          </w:r>
          <w:r w:rsidR="0012045B">
            <w:rPr>
              <w:rStyle w:val="PageNumber"/>
              <w:rFonts w:ascii="Times New Roman" w:hAnsi="Times New Roman"/>
              <w:b/>
            </w:rPr>
            <w:fldChar w:fldCharType="end"/>
          </w:r>
          <w:r>
            <w:rPr>
              <w:rStyle w:val="PageNumber"/>
              <w:rFonts w:ascii="Times New Roman" w:hAnsi="Times New Roman"/>
              <w:b/>
            </w:rPr>
            <w:t xml:space="preserve"> of </w:t>
          </w:r>
          <w:r w:rsidR="0012045B">
            <w:rPr>
              <w:rStyle w:val="PageNumber"/>
              <w:rFonts w:ascii="Times New Roman" w:hAnsi="Times New Roman"/>
              <w:b/>
            </w:rPr>
            <w:fldChar w:fldCharType="begin"/>
          </w:r>
          <w:r>
            <w:rPr>
              <w:rStyle w:val="PageNumber"/>
              <w:rFonts w:ascii="Times New Roman" w:hAnsi="Times New Roman"/>
              <w:b/>
            </w:rPr>
            <w:instrText xml:space="preserve"> NUMPAGES </w:instrText>
          </w:r>
          <w:r w:rsidR="0012045B">
            <w:rPr>
              <w:rStyle w:val="PageNumber"/>
              <w:rFonts w:ascii="Times New Roman" w:hAnsi="Times New Roman"/>
              <w:b/>
            </w:rPr>
            <w:fldChar w:fldCharType="separate"/>
          </w:r>
          <w:r w:rsidR="00074020">
            <w:rPr>
              <w:rStyle w:val="PageNumber"/>
              <w:rFonts w:ascii="Times New Roman" w:hAnsi="Times New Roman"/>
              <w:b/>
              <w:noProof/>
            </w:rPr>
            <w:t>3</w:t>
          </w:r>
          <w:r w:rsidR="0012045B">
            <w:rPr>
              <w:rStyle w:val="PageNumber"/>
              <w:rFonts w:ascii="Times New Roman" w:hAnsi="Times New Roman"/>
              <w:b/>
            </w:rPr>
            <w:fldChar w:fldCharType="end"/>
          </w:r>
        </w:p>
      </w:tc>
    </w:tr>
  </w:tbl>
  <w:p w:rsidR="00F75EA6" w:rsidRDefault="00F75EA6">
    <w:pPr>
      <w:pStyle w:val="Header"/>
    </w:pPr>
  </w:p>
  <w:p w:rsidR="00F75EA6" w:rsidRDefault="00F75E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956EDC"/>
    <w:rsid w:val="000465EF"/>
    <w:rsid w:val="0005068F"/>
    <w:rsid w:val="000575B8"/>
    <w:rsid w:val="00074020"/>
    <w:rsid w:val="000C6723"/>
    <w:rsid w:val="0012045B"/>
    <w:rsid w:val="001257C2"/>
    <w:rsid w:val="00140AD5"/>
    <w:rsid w:val="001919EB"/>
    <w:rsid w:val="00194DEF"/>
    <w:rsid w:val="00196C23"/>
    <w:rsid w:val="001D1629"/>
    <w:rsid w:val="00293AEC"/>
    <w:rsid w:val="002E410E"/>
    <w:rsid w:val="003A6772"/>
    <w:rsid w:val="00457CF7"/>
    <w:rsid w:val="005B31B9"/>
    <w:rsid w:val="005B706D"/>
    <w:rsid w:val="00685401"/>
    <w:rsid w:val="006B6DE6"/>
    <w:rsid w:val="006D0164"/>
    <w:rsid w:val="007011A9"/>
    <w:rsid w:val="00781DE2"/>
    <w:rsid w:val="007908E4"/>
    <w:rsid w:val="007A65F9"/>
    <w:rsid w:val="007B41DD"/>
    <w:rsid w:val="007F6CC6"/>
    <w:rsid w:val="008E7820"/>
    <w:rsid w:val="009257D9"/>
    <w:rsid w:val="00956EDC"/>
    <w:rsid w:val="0098723F"/>
    <w:rsid w:val="009F62AA"/>
    <w:rsid w:val="00A508E8"/>
    <w:rsid w:val="00AA63D2"/>
    <w:rsid w:val="00B40068"/>
    <w:rsid w:val="00B70090"/>
    <w:rsid w:val="00C07937"/>
    <w:rsid w:val="00C32244"/>
    <w:rsid w:val="00C44907"/>
    <w:rsid w:val="00D640D7"/>
    <w:rsid w:val="00D864F0"/>
    <w:rsid w:val="00E24D78"/>
    <w:rsid w:val="00E4289C"/>
    <w:rsid w:val="00ED0386"/>
    <w:rsid w:val="00ED6523"/>
    <w:rsid w:val="00F04342"/>
    <w:rsid w:val="00F2069D"/>
    <w:rsid w:val="00F31E64"/>
    <w:rsid w:val="00F75EA6"/>
    <w:rsid w:val="00FF2D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D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8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81DE2"/>
    <w:rPr>
      <w:rFonts w:ascii="Courier New" w:eastAsia="Times New Roman" w:hAnsi="Courier New" w:cs="Courier New"/>
      <w:sz w:val="20"/>
      <w:szCs w:val="20"/>
      <w:lang w:eastAsia="en-GB"/>
    </w:rPr>
  </w:style>
  <w:style w:type="paragraph" w:styleId="Header">
    <w:name w:val="header"/>
    <w:basedOn w:val="Normal"/>
    <w:link w:val="HeaderChar"/>
    <w:unhideWhenUsed/>
    <w:rsid w:val="00457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CF7"/>
  </w:style>
  <w:style w:type="paragraph" w:styleId="Footer">
    <w:name w:val="footer"/>
    <w:basedOn w:val="Normal"/>
    <w:link w:val="FooterChar"/>
    <w:uiPriority w:val="99"/>
    <w:semiHidden/>
    <w:unhideWhenUsed/>
    <w:rsid w:val="00457CF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57CF7"/>
  </w:style>
  <w:style w:type="paragraph" w:styleId="BalloonText">
    <w:name w:val="Balloon Text"/>
    <w:basedOn w:val="Normal"/>
    <w:link w:val="BalloonTextChar"/>
    <w:uiPriority w:val="99"/>
    <w:semiHidden/>
    <w:unhideWhenUsed/>
    <w:rsid w:val="0045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F7"/>
    <w:rPr>
      <w:rFonts w:ascii="Tahoma" w:hAnsi="Tahoma" w:cs="Tahoma"/>
      <w:sz w:val="16"/>
      <w:szCs w:val="16"/>
    </w:rPr>
  </w:style>
  <w:style w:type="character" w:styleId="PageNumber">
    <w:name w:val="page number"/>
    <w:basedOn w:val="DefaultParagraphFont"/>
    <w:rsid w:val="00457CF7"/>
    <w:rPr>
      <w:rFonts w:ascii="Palatino" w:hAnsi="Palatino"/>
    </w:rPr>
  </w:style>
  <w:style w:type="table" w:styleId="TableGrid">
    <w:name w:val="Table Grid"/>
    <w:basedOn w:val="TableNormal"/>
    <w:uiPriority w:val="59"/>
    <w:rsid w:val="00C32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322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21781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3</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Data format for Merlin Quad System</vt:lpstr>
    </vt:vector>
  </TitlesOfParts>
  <Company>Diamond Light Source Limited</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for Merlin Quad System</dc:title>
  <dc:subject/>
  <dc:creator>Richard Plackett</dc:creator>
  <cp:keywords>Merlin, Medipix, Medipix3</cp:keywords>
  <dc:description/>
  <cp:lastModifiedBy>Ian Hoswell</cp:lastModifiedBy>
  <cp:revision>27</cp:revision>
  <cp:lastPrinted>2013-09-19T14:39:00Z</cp:lastPrinted>
  <dcterms:created xsi:type="dcterms:W3CDTF">2011-12-14T09:14:00Z</dcterms:created>
  <dcterms:modified xsi:type="dcterms:W3CDTF">2013-10-14T13:16:00Z</dcterms:modified>
  <cp:contentStatus>Draft</cp:contentStatus>
</cp:coreProperties>
</file>